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DB" w:rsidRDefault="00022BDB" w:rsidP="00022BDB">
      <w:pPr>
        <w:rPr>
          <w:rStyle w:val="Heading1Char"/>
        </w:rPr>
      </w:pPr>
      <w:bookmarkStart w:id="0" w:name="_Toc376789518"/>
    </w:p>
    <w:p w:rsidR="00A54A5F" w:rsidRDefault="00A54A5F">
      <w:pPr>
        <w:pStyle w:val="TOC1"/>
        <w:tabs>
          <w:tab w:val="right" w:leader="dot" w:pos="9350"/>
        </w:tabs>
        <w:rPr>
          <w:rStyle w:val="Heading1Char"/>
        </w:rPr>
      </w:pPr>
    </w:p>
    <w:p w:rsidR="00A54A5F" w:rsidRDefault="00A54A5F">
      <w:pPr>
        <w:pStyle w:val="TOC1"/>
        <w:tabs>
          <w:tab w:val="right" w:leader="dot" w:pos="9350"/>
        </w:tabs>
        <w:rPr>
          <w:rStyle w:val="Heading1Char"/>
        </w:rPr>
      </w:pPr>
      <w:r>
        <w:rPr>
          <w:rStyle w:val="Heading1Char"/>
        </w:rPr>
        <w:t>Content</w:t>
      </w:r>
    </w:p>
    <w:p w:rsidR="00A54A5F" w:rsidRDefault="00A54A5F">
      <w:pPr>
        <w:pStyle w:val="TOC1"/>
        <w:tabs>
          <w:tab w:val="right" w:leader="dot" w:pos="9350"/>
        </w:tabs>
        <w:rPr>
          <w:rStyle w:val="Heading1Char"/>
        </w:rPr>
      </w:pPr>
    </w:p>
    <w:p w:rsidR="00A54A5F" w:rsidRDefault="00503040">
      <w:pPr>
        <w:pStyle w:val="TOC1"/>
        <w:tabs>
          <w:tab w:val="right" w:leader="dot" w:pos="9350"/>
        </w:tabs>
        <w:rPr>
          <w:noProof/>
        </w:rPr>
      </w:pPr>
      <w:r>
        <w:rPr>
          <w:rStyle w:val="Heading1Char"/>
        </w:rPr>
        <w:fldChar w:fldCharType="begin"/>
      </w:r>
      <w:r w:rsidR="00A54A5F">
        <w:rPr>
          <w:rStyle w:val="Heading1Char"/>
        </w:rPr>
        <w:instrText xml:space="preserve"> TOC \o "1-3" \h \z \u </w:instrText>
      </w:r>
      <w:r>
        <w:rPr>
          <w:rStyle w:val="Heading1Char"/>
        </w:rPr>
        <w:fldChar w:fldCharType="separate"/>
      </w:r>
      <w:hyperlink w:anchor="_Toc376808914" w:history="1">
        <w:r w:rsidR="00A54A5F" w:rsidRPr="005E5CF2">
          <w:rPr>
            <w:rStyle w:val="Hyperlink"/>
            <w:noProof/>
          </w:rPr>
          <w:t>Requires</w:t>
        </w:r>
        <w:r w:rsidR="00A54A5F">
          <w:rPr>
            <w:noProof/>
            <w:webHidden/>
          </w:rPr>
          <w:tab/>
        </w:r>
        <w:r>
          <w:rPr>
            <w:noProof/>
            <w:webHidden/>
          </w:rPr>
          <w:fldChar w:fldCharType="begin"/>
        </w:r>
        <w:r w:rsidR="00A54A5F">
          <w:rPr>
            <w:noProof/>
            <w:webHidden/>
          </w:rPr>
          <w:instrText xml:space="preserve"> PAGEREF _Toc376808914 \h </w:instrText>
        </w:r>
        <w:r>
          <w:rPr>
            <w:noProof/>
            <w:webHidden/>
          </w:rPr>
        </w:r>
        <w:r>
          <w:rPr>
            <w:noProof/>
            <w:webHidden/>
          </w:rPr>
          <w:fldChar w:fldCharType="separate"/>
        </w:r>
        <w:r w:rsidR="00A54A5F">
          <w:rPr>
            <w:noProof/>
            <w:webHidden/>
          </w:rPr>
          <w:t>2</w:t>
        </w:r>
        <w:r>
          <w:rPr>
            <w:noProof/>
            <w:webHidden/>
          </w:rPr>
          <w:fldChar w:fldCharType="end"/>
        </w:r>
      </w:hyperlink>
    </w:p>
    <w:p w:rsidR="00A54A5F" w:rsidRDefault="00503040">
      <w:pPr>
        <w:pStyle w:val="TOC1"/>
        <w:tabs>
          <w:tab w:val="right" w:leader="dot" w:pos="9350"/>
        </w:tabs>
        <w:rPr>
          <w:noProof/>
        </w:rPr>
      </w:pPr>
      <w:hyperlink w:anchor="_Toc376808915" w:history="1">
        <w:r w:rsidR="00A54A5F" w:rsidRPr="005E5CF2">
          <w:rPr>
            <w:rStyle w:val="Hyperlink"/>
            <w:noProof/>
          </w:rPr>
          <w:t>Exercise1: Working with Subqueries (90')</w:t>
        </w:r>
        <w:r w:rsidR="00A54A5F">
          <w:rPr>
            <w:noProof/>
            <w:webHidden/>
          </w:rPr>
          <w:tab/>
        </w:r>
        <w:r>
          <w:rPr>
            <w:noProof/>
            <w:webHidden/>
          </w:rPr>
          <w:fldChar w:fldCharType="begin"/>
        </w:r>
        <w:r w:rsidR="00A54A5F">
          <w:rPr>
            <w:noProof/>
            <w:webHidden/>
          </w:rPr>
          <w:instrText xml:space="preserve"> PAGEREF _Toc376808915 \h </w:instrText>
        </w:r>
        <w:r>
          <w:rPr>
            <w:noProof/>
            <w:webHidden/>
          </w:rPr>
        </w:r>
        <w:r>
          <w:rPr>
            <w:noProof/>
            <w:webHidden/>
          </w:rPr>
          <w:fldChar w:fldCharType="separate"/>
        </w:r>
        <w:r w:rsidR="00A54A5F">
          <w:rPr>
            <w:noProof/>
            <w:webHidden/>
          </w:rPr>
          <w:t>3</w:t>
        </w:r>
        <w:r>
          <w:rPr>
            <w:noProof/>
            <w:webHidden/>
          </w:rPr>
          <w:fldChar w:fldCharType="end"/>
        </w:r>
      </w:hyperlink>
    </w:p>
    <w:p w:rsidR="00A54A5F" w:rsidRDefault="00503040">
      <w:pPr>
        <w:pStyle w:val="TOC1"/>
        <w:tabs>
          <w:tab w:val="right" w:leader="dot" w:pos="9350"/>
        </w:tabs>
        <w:rPr>
          <w:noProof/>
        </w:rPr>
      </w:pPr>
      <w:hyperlink w:anchor="_Toc376808916" w:history="1">
        <w:r w:rsidR="00A54A5F" w:rsidRPr="005E5CF2">
          <w:rPr>
            <w:rStyle w:val="Hyperlink"/>
            <w:noProof/>
          </w:rPr>
          <w:t>Exercise 2: Joining Data from multiple tables (70')</w:t>
        </w:r>
        <w:r w:rsidR="00A54A5F">
          <w:rPr>
            <w:noProof/>
            <w:webHidden/>
          </w:rPr>
          <w:tab/>
        </w:r>
        <w:r>
          <w:rPr>
            <w:noProof/>
            <w:webHidden/>
          </w:rPr>
          <w:fldChar w:fldCharType="begin"/>
        </w:r>
        <w:r w:rsidR="00A54A5F">
          <w:rPr>
            <w:noProof/>
            <w:webHidden/>
          </w:rPr>
          <w:instrText xml:space="preserve"> PAGEREF _Toc376808916 \h </w:instrText>
        </w:r>
        <w:r>
          <w:rPr>
            <w:noProof/>
            <w:webHidden/>
          </w:rPr>
        </w:r>
        <w:r>
          <w:rPr>
            <w:noProof/>
            <w:webHidden/>
          </w:rPr>
          <w:fldChar w:fldCharType="separate"/>
        </w:r>
        <w:r w:rsidR="00A54A5F">
          <w:rPr>
            <w:noProof/>
            <w:webHidden/>
          </w:rPr>
          <w:t>8</w:t>
        </w:r>
        <w:r>
          <w:rPr>
            <w:noProof/>
            <w:webHidden/>
          </w:rPr>
          <w:fldChar w:fldCharType="end"/>
        </w:r>
      </w:hyperlink>
    </w:p>
    <w:p w:rsidR="00A54A5F" w:rsidRDefault="00503040" w:rsidP="00022BDB">
      <w:pPr>
        <w:rPr>
          <w:rStyle w:val="Heading1Char"/>
        </w:rPr>
      </w:pPr>
      <w:r>
        <w:rPr>
          <w:rStyle w:val="Heading1Char"/>
        </w:rPr>
        <w:fldChar w:fldCharType="end"/>
      </w: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A54A5F" w:rsidRDefault="00A54A5F" w:rsidP="00022BDB">
      <w:pPr>
        <w:rPr>
          <w:rStyle w:val="Heading1Char"/>
        </w:rPr>
      </w:pPr>
    </w:p>
    <w:p w:rsidR="00022BDB" w:rsidRDefault="00022BDB" w:rsidP="00022BDB">
      <w:bookmarkStart w:id="1" w:name="_Toc376808914"/>
      <w:r w:rsidRPr="00B55301">
        <w:rPr>
          <w:rStyle w:val="Heading1Char"/>
        </w:rPr>
        <w:lastRenderedPageBreak/>
        <w:t>Requires</w:t>
      </w:r>
      <w:bookmarkEnd w:id="0"/>
      <w:bookmarkEnd w:id="1"/>
      <w:r>
        <w:t>:</w:t>
      </w:r>
    </w:p>
    <w:p w:rsidR="00022BDB" w:rsidRDefault="00022BDB" w:rsidP="00022BDB">
      <w:r>
        <w:t>For the following exercises:</w:t>
      </w:r>
    </w:p>
    <w:p w:rsidR="00022BDB" w:rsidRDefault="00022BDB" w:rsidP="00022BDB">
      <w:pPr>
        <w:pStyle w:val="ListParagraph"/>
        <w:numPr>
          <w:ilvl w:val="0"/>
          <w:numId w:val="7"/>
        </w:numPr>
      </w:pPr>
      <w:r>
        <w:t>Print out respectively the screenshots to show the query results.</w:t>
      </w:r>
    </w:p>
    <w:p w:rsidR="00022BDB" w:rsidRDefault="00022BDB" w:rsidP="00022BDB">
      <w:pPr>
        <w:pStyle w:val="ListParagraph"/>
        <w:numPr>
          <w:ilvl w:val="0"/>
          <w:numId w:val="7"/>
        </w:numPr>
      </w:pPr>
      <w:r>
        <w:t xml:space="preserve">SQL scripts for </w:t>
      </w:r>
      <w:r w:rsidR="00A54A5F">
        <w:t>the</w:t>
      </w:r>
      <w:r>
        <w:t xml:space="preserve"> exercises. </w:t>
      </w:r>
    </w:p>
    <w:p w:rsidR="00022BDB" w:rsidRDefault="00022BDB" w:rsidP="00022BDB">
      <w:pPr>
        <w:pStyle w:val="ListParagraph"/>
        <w:numPr>
          <w:ilvl w:val="0"/>
          <w:numId w:val="7"/>
        </w:numPr>
      </w:pPr>
      <w:r>
        <w:t xml:space="preserve">Pack screenshots and SQL scripts into the zip file named </w:t>
      </w:r>
      <w:r w:rsidRPr="00B55301">
        <w:rPr>
          <w:b/>
        </w:rPr>
        <w:t>Assignment</w:t>
      </w:r>
      <w:r w:rsidR="00A54A5F">
        <w:rPr>
          <w:b/>
        </w:rPr>
        <w:t>3</w:t>
      </w:r>
      <w:r w:rsidRPr="00B55301">
        <w:rPr>
          <w:b/>
        </w:rPr>
        <w:t>_AccountName.zip</w:t>
      </w:r>
      <w:r>
        <w:t>(for instance: Assignment</w:t>
      </w:r>
      <w:r w:rsidR="00A54A5F">
        <w:t>3</w:t>
      </w:r>
      <w:r>
        <w:t>_NamNT.zip)</w:t>
      </w: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A54A5F" w:rsidRDefault="00A54A5F" w:rsidP="00A54A5F">
      <w:pPr>
        <w:pStyle w:val="ListParagraph"/>
      </w:pPr>
    </w:p>
    <w:p w:rsidR="001B0006" w:rsidRDefault="001C38D2" w:rsidP="001B0006">
      <w:pPr>
        <w:pStyle w:val="Heading1"/>
      </w:pPr>
      <w:bookmarkStart w:id="2" w:name="_Toc376808915"/>
      <w:r>
        <w:lastRenderedPageBreak/>
        <w:t>Exe</w:t>
      </w:r>
      <w:r w:rsidR="00AD17EA">
        <w:t xml:space="preserve">rcise1: Working with </w:t>
      </w:r>
      <w:proofErr w:type="spellStart"/>
      <w:r w:rsidR="00AD17EA">
        <w:t>Subqueries</w:t>
      </w:r>
      <w:proofErr w:type="spellEnd"/>
      <w:r w:rsidR="00AD17EA">
        <w:t xml:space="preserve"> (90')</w:t>
      </w:r>
      <w:bookmarkEnd w:id="2"/>
    </w:p>
    <w:p w:rsidR="004E40EC" w:rsidRPr="004E40EC" w:rsidRDefault="004E40EC" w:rsidP="004E40EC">
      <w:pPr>
        <w:spacing w:after="60" w:line="240" w:lineRule="auto"/>
        <w:rPr>
          <w:rFonts w:ascii="Times New Roman" w:hAnsi="Times New Roman" w:cs="Times New Roman"/>
        </w:rPr>
      </w:pPr>
      <w:r w:rsidRPr="004E40EC">
        <w:rPr>
          <w:rFonts w:ascii="Times New Roman" w:hAnsi="Times New Roman" w:cs="Times New Roman"/>
        </w:rPr>
        <w:t>This exercise performs on AdventureWorks2008 database that included in the same folder with the assignment.</w:t>
      </w:r>
    </w:p>
    <w:tbl>
      <w:tblPr>
        <w:tblW w:w="0" w:type="auto"/>
        <w:tblLook w:val="01E0"/>
      </w:tblPr>
      <w:tblGrid>
        <w:gridCol w:w="2088"/>
        <w:gridCol w:w="7124"/>
      </w:tblGrid>
      <w:tr w:rsidR="001C38D2" w:rsidRPr="00232A00" w:rsidTr="00093284">
        <w:tc>
          <w:tcPr>
            <w:tcW w:w="2088" w:type="dxa"/>
          </w:tcPr>
          <w:p w:rsidR="004E40EC" w:rsidRDefault="004E40EC" w:rsidP="00093284">
            <w:pPr>
              <w:spacing w:after="0" w:line="240" w:lineRule="auto"/>
              <w:rPr>
                <w:rFonts w:ascii="Times New Roman" w:hAnsi="Times New Roman"/>
                <w:b/>
                <w:sz w:val="20"/>
                <w:szCs w:val="20"/>
              </w:rPr>
            </w:pPr>
          </w:p>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001C38D2" w:rsidRPr="00232A00">
              <w:rPr>
                <w:rFonts w:ascii="Times New Roman" w:hAnsi="Times New Roman"/>
                <w:b/>
                <w:sz w:val="20"/>
                <w:szCs w:val="20"/>
              </w:rPr>
              <w:t xml:space="preserve"> 1</w:t>
            </w:r>
          </w:p>
        </w:tc>
        <w:tc>
          <w:tcPr>
            <w:tcW w:w="7124" w:type="dxa"/>
          </w:tcPr>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Write a query that filters data and return the column “Name” from table </w:t>
            </w:r>
            <w:proofErr w:type="spellStart"/>
            <w:r w:rsidRPr="00232A00">
              <w:rPr>
                <w:rFonts w:ascii="Times New Roman" w:hAnsi="Times New Roman"/>
                <w:sz w:val="20"/>
                <w:szCs w:val="20"/>
              </w:rPr>
              <w:t>Production.Product</w:t>
            </w:r>
            <w:proofErr w:type="spellEnd"/>
            <w:r w:rsidRPr="00232A00">
              <w:rPr>
                <w:rFonts w:ascii="Times New Roman" w:hAnsi="Times New Roman"/>
                <w:sz w:val="20"/>
                <w:szCs w:val="20"/>
              </w:rPr>
              <w:t xml:space="preserve">. The filtering of rows is achieved by a WHERE clause that compares a single value from a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The inner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shall return a specific </w:t>
            </w:r>
            <w:proofErr w:type="spellStart"/>
            <w:r w:rsidRPr="00232A00">
              <w:rPr>
                <w:rFonts w:ascii="Times New Roman" w:hAnsi="Times New Roman"/>
                <w:sz w:val="20"/>
                <w:szCs w:val="20"/>
              </w:rPr>
              <w:t>ProductSubcategoryID</w:t>
            </w:r>
            <w:proofErr w:type="spellEnd"/>
            <w:r w:rsidRPr="00232A00">
              <w:rPr>
                <w:rFonts w:ascii="Times New Roman" w:hAnsi="Times New Roman"/>
                <w:sz w:val="20"/>
                <w:szCs w:val="20"/>
              </w:rPr>
              <w:t xml:space="preserve"> that the outer query uses as a filter of products to include in the report. The inner query will use its own WHERE clause to deliver its value, the </w:t>
            </w:r>
            <w:proofErr w:type="spellStart"/>
            <w:r w:rsidRPr="00232A00">
              <w:rPr>
                <w:rFonts w:ascii="Times New Roman" w:hAnsi="Times New Roman"/>
                <w:sz w:val="20"/>
                <w:szCs w:val="20"/>
              </w:rPr>
              <w:t>ProductSubcategoryID</w:t>
            </w:r>
            <w:proofErr w:type="spellEnd"/>
            <w:r w:rsidRPr="00232A00">
              <w:rPr>
                <w:rFonts w:ascii="Times New Roman" w:hAnsi="Times New Roman"/>
                <w:sz w:val="20"/>
                <w:szCs w:val="20"/>
              </w:rPr>
              <w:t xml:space="preserve">, by retrieving it where the column “Name” in table </w:t>
            </w:r>
            <w:proofErr w:type="spellStart"/>
            <w:r w:rsidRPr="00232A00">
              <w:rPr>
                <w:rFonts w:ascii="Times New Roman" w:hAnsi="Times New Roman"/>
                <w:sz w:val="20"/>
                <w:szCs w:val="20"/>
              </w:rPr>
              <w:t>Production.ProductSubcategory</w:t>
            </w:r>
            <w:proofErr w:type="spellEnd"/>
            <w:r w:rsidRPr="00232A00">
              <w:rPr>
                <w:rFonts w:ascii="Times New Roman" w:hAnsi="Times New Roman"/>
                <w:sz w:val="20"/>
                <w:szCs w:val="20"/>
              </w:rPr>
              <w:t xml:space="preserve"> have the value of ‘Saddles’.</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result set should look like the following.</w:t>
            </w:r>
          </w:p>
          <w:p w:rsidR="001C38D2" w:rsidRDefault="001C38D2" w:rsidP="00093284">
            <w:pPr>
              <w:spacing w:after="0" w:line="240" w:lineRule="auto"/>
              <w:rPr>
                <w:rFonts w:ascii="Times New Roman" w:hAnsi="Times New Roman"/>
                <w:sz w:val="20"/>
                <w:szCs w:val="20"/>
              </w:rPr>
            </w:pP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Name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LL Mountain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ML Mountain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HL Mountain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LL Road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ML Road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HL Road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LL Touring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ML Touring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r w:rsidRPr="00617EE8">
              <w:rPr>
                <w:rFonts w:ascii="Courier New" w:hAnsi="Courier New" w:cs="Courier New"/>
                <w:noProof/>
                <w:sz w:val="20"/>
                <w:szCs w:val="20"/>
              </w:rPr>
              <w:t>HL Touring Seat/Saddle</w:t>
            </w:r>
          </w:p>
          <w:p w:rsidR="001C38D2" w:rsidRPr="00617EE8"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232A00" w:rsidRDefault="001C38D2" w:rsidP="00093284">
            <w:pPr>
              <w:spacing w:after="0" w:line="240" w:lineRule="auto"/>
              <w:rPr>
                <w:rFonts w:ascii="Times New Roman" w:hAnsi="Times New Roman"/>
                <w:sz w:val="20"/>
                <w:szCs w:val="20"/>
              </w:rPr>
            </w:pPr>
            <w:r w:rsidRPr="00617EE8">
              <w:rPr>
                <w:rFonts w:ascii="Courier New" w:hAnsi="Courier New" w:cs="Courier New"/>
                <w:noProof/>
                <w:sz w:val="20"/>
                <w:szCs w:val="20"/>
              </w:rPr>
              <w:t>(9 row(s) affected)</w:t>
            </w:r>
          </w:p>
        </w:tc>
      </w:tr>
      <w:tr w:rsidR="001C38D2" w:rsidRPr="00232A00" w:rsidTr="00093284">
        <w:tc>
          <w:tcPr>
            <w:tcW w:w="2088" w:type="dxa"/>
          </w:tcPr>
          <w:p w:rsidR="001C38D2" w:rsidRPr="00232A00" w:rsidRDefault="001C38D2" w:rsidP="00093284">
            <w:pPr>
              <w:spacing w:after="0" w:line="240" w:lineRule="auto"/>
              <w:rPr>
                <w:rFonts w:ascii="Times New Roman" w:hAnsi="Times New Roman"/>
                <w:b/>
                <w:sz w:val="20"/>
                <w:szCs w:val="20"/>
              </w:rPr>
            </w:pPr>
          </w:p>
        </w:tc>
        <w:tc>
          <w:tcPr>
            <w:tcW w:w="7124" w:type="dxa"/>
          </w:tcPr>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1C38D2" w:rsidRPr="00232A00">
              <w:rPr>
                <w:rFonts w:ascii="Times New Roman" w:hAnsi="Times New Roman"/>
                <w:b/>
                <w:sz w:val="20"/>
                <w:szCs w:val="20"/>
              </w:rPr>
              <w:t>2</w:t>
            </w:r>
          </w:p>
        </w:tc>
        <w:tc>
          <w:tcPr>
            <w:tcW w:w="7124" w:type="dxa"/>
          </w:tcPr>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In this exercise you can change the previous query to deliver the following result set. The WHERE clause in the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will now use the wildcard string ‘Bo%’ for a comparison.</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result set should look like the following.</w:t>
            </w:r>
          </w:p>
          <w:p w:rsidR="001C38D2" w:rsidRPr="00232A00" w:rsidRDefault="001C38D2" w:rsidP="00093284">
            <w:pPr>
              <w:spacing w:after="0" w:line="240" w:lineRule="auto"/>
              <w:rPr>
                <w:rFonts w:ascii="Times New Roman" w:hAnsi="Times New Roman"/>
                <w:sz w:val="20"/>
                <w:szCs w:val="20"/>
              </w:rPr>
            </w:pP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Name</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Water Bottle - 30 oz.</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Mountain Bottle Cage</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Road Bottle Cage</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LL Bottom Bracket</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lang w:val="sv-SE"/>
              </w:rPr>
            </w:pPr>
            <w:r w:rsidRPr="003023F7">
              <w:rPr>
                <w:rFonts w:ascii="Courier New" w:hAnsi="Courier New" w:cs="Courier New"/>
                <w:noProof/>
                <w:sz w:val="20"/>
                <w:szCs w:val="20"/>
                <w:lang w:val="sv-SE"/>
              </w:rPr>
              <w:t>ML Bottom Bracket</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lang w:val="sv-SE"/>
              </w:rPr>
            </w:pPr>
            <w:r w:rsidRPr="003023F7">
              <w:rPr>
                <w:rFonts w:ascii="Courier New" w:hAnsi="Courier New" w:cs="Courier New"/>
                <w:noProof/>
                <w:sz w:val="20"/>
                <w:szCs w:val="20"/>
                <w:lang w:val="sv-SE"/>
              </w:rPr>
              <w:t>HL Bottom Bracket</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lang w:val="sv-SE"/>
              </w:rPr>
            </w:pPr>
          </w:p>
          <w:p w:rsidR="001C38D2" w:rsidRPr="00232A00" w:rsidRDefault="001C38D2" w:rsidP="00093284">
            <w:pPr>
              <w:spacing w:after="0" w:line="240" w:lineRule="auto"/>
              <w:rPr>
                <w:rFonts w:ascii="Times New Roman" w:hAnsi="Times New Roman"/>
                <w:sz w:val="20"/>
                <w:szCs w:val="20"/>
              </w:rPr>
            </w:pPr>
            <w:r w:rsidRPr="003023F7">
              <w:rPr>
                <w:rFonts w:ascii="Courier New" w:hAnsi="Courier New" w:cs="Courier New"/>
                <w:noProof/>
                <w:sz w:val="20"/>
                <w:szCs w:val="20"/>
              </w:rPr>
              <w:t>(6 row(s) affected)</w:t>
            </w:r>
          </w:p>
        </w:tc>
      </w:tr>
      <w:tr w:rsidR="001C38D2" w:rsidRPr="00232A00" w:rsidTr="00093284">
        <w:tc>
          <w:tcPr>
            <w:tcW w:w="2088" w:type="dxa"/>
          </w:tcPr>
          <w:p w:rsidR="001C38D2" w:rsidRPr="00232A00" w:rsidRDefault="001C38D2" w:rsidP="00093284">
            <w:pPr>
              <w:spacing w:after="0" w:line="240" w:lineRule="auto"/>
              <w:rPr>
                <w:rFonts w:ascii="Times New Roman" w:hAnsi="Times New Roman"/>
                <w:b/>
                <w:sz w:val="20"/>
                <w:szCs w:val="20"/>
              </w:rPr>
            </w:pPr>
          </w:p>
        </w:tc>
        <w:tc>
          <w:tcPr>
            <w:tcW w:w="7124" w:type="dxa"/>
          </w:tcPr>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1C38D2" w:rsidRPr="00232A00">
              <w:rPr>
                <w:rFonts w:ascii="Times New Roman" w:hAnsi="Times New Roman"/>
                <w:b/>
                <w:sz w:val="20"/>
                <w:szCs w:val="20"/>
              </w:rPr>
              <w:t>3</w:t>
            </w:r>
          </w:p>
        </w:tc>
        <w:tc>
          <w:tcPr>
            <w:tcW w:w="7124" w:type="dxa"/>
          </w:tcPr>
          <w:p w:rsidR="001C38D2" w:rsidRPr="00232A00" w:rsidRDefault="001C38D2" w:rsidP="00093284">
            <w:pPr>
              <w:spacing w:after="0" w:line="240" w:lineRule="auto"/>
              <w:rPr>
                <w:rFonts w:ascii="Times New Roman" w:hAnsi="Times New Roman"/>
                <w:sz w:val="20"/>
                <w:szCs w:val="20"/>
              </w:rPr>
            </w:pPr>
            <w:r>
              <w:rPr>
                <w:rFonts w:ascii="Times New Roman" w:hAnsi="Times New Roman"/>
                <w:sz w:val="20"/>
                <w:szCs w:val="20"/>
              </w:rPr>
              <w:t xml:space="preserve">Write a query that return all products that has the same price as the cheapest </w:t>
            </w:r>
            <w:r w:rsidRPr="00232A00">
              <w:rPr>
                <w:rFonts w:ascii="Times New Roman" w:hAnsi="Times New Roman"/>
                <w:sz w:val="20"/>
                <w:szCs w:val="20"/>
              </w:rPr>
              <w:t xml:space="preserve">(lowest </w:t>
            </w:r>
            <w:proofErr w:type="spellStart"/>
            <w:r w:rsidRPr="00232A00">
              <w:rPr>
                <w:rFonts w:ascii="Times New Roman" w:hAnsi="Times New Roman"/>
                <w:sz w:val="20"/>
                <w:szCs w:val="20"/>
              </w:rPr>
              <w:t>ListPrice</w:t>
            </w:r>
            <w:proofErr w:type="spellEnd"/>
            <w:r w:rsidRPr="00232A00">
              <w:rPr>
                <w:rFonts w:ascii="Times New Roman" w:hAnsi="Times New Roman"/>
                <w:sz w:val="20"/>
                <w:szCs w:val="20"/>
              </w:rPr>
              <w:t>) Touring Bike (</w:t>
            </w:r>
            <w:proofErr w:type="spellStart"/>
            <w:r w:rsidRPr="00232A00">
              <w:rPr>
                <w:rFonts w:ascii="Times New Roman" w:hAnsi="Times New Roman"/>
                <w:sz w:val="20"/>
                <w:szCs w:val="20"/>
              </w:rPr>
              <w:t>ProductSubcategoryID</w:t>
            </w:r>
            <w:proofErr w:type="spellEnd"/>
            <w:r w:rsidRPr="00232A00">
              <w:rPr>
                <w:rFonts w:ascii="Times New Roman" w:hAnsi="Times New Roman"/>
                <w:sz w:val="20"/>
                <w:szCs w:val="20"/>
              </w:rPr>
              <w:t xml:space="preserve"> = 3). Use the </w:t>
            </w:r>
            <w:proofErr w:type="gramStart"/>
            <w:r w:rsidRPr="00232A00">
              <w:rPr>
                <w:rFonts w:ascii="Times New Roman" w:hAnsi="Times New Roman"/>
                <w:sz w:val="20"/>
                <w:szCs w:val="20"/>
              </w:rPr>
              <w:t>MIN(</w:t>
            </w:r>
            <w:proofErr w:type="gramEnd"/>
            <w:r w:rsidRPr="00232A00">
              <w:rPr>
                <w:rFonts w:ascii="Times New Roman" w:hAnsi="Times New Roman"/>
                <w:sz w:val="20"/>
                <w:szCs w:val="20"/>
              </w:rPr>
              <w:t xml:space="preserve">) aggregate function in the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to return the lowest </w:t>
            </w:r>
            <w:proofErr w:type="spellStart"/>
            <w:r w:rsidRPr="00232A00">
              <w:rPr>
                <w:rFonts w:ascii="Times New Roman" w:hAnsi="Times New Roman"/>
                <w:sz w:val="20"/>
                <w:szCs w:val="20"/>
              </w:rPr>
              <w:t>ListPrice</w:t>
            </w:r>
            <w:proofErr w:type="spellEnd"/>
            <w:r w:rsidRPr="00232A00">
              <w:rPr>
                <w:rFonts w:ascii="Times New Roman" w:hAnsi="Times New Roman"/>
                <w:sz w:val="20"/>
                <w:szCs w:val="20"/>
              </w:rPr>
              <w:t xml:space="preserve"> to the outer query.</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result set should look like the following.</w:t>
            </w:r>
          </w:p>
          <w:p w:rsidR="001C38D2" w:rsidRPr="00232A00" w:rsidRDefault="001C38D2" w:rsidP="00093284">
            <w:pPr>
              <w:spacing w:after="0" w:line="240" w:lineRule="auto"/>
              <w:rPr>
                <w:rFonts w:ascii="Times New Roman" w:hAnsi="Times New Roman"/>
                <w:sz w:val="20"/>
                <w:szCs w:val="20"/>
              </w:rPr>
            </w:pP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Name</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lastRenderedPageBreak/>
              <w:t>Touring-3000 Blue, 54</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Touring-3000 Blue, 58</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Touring-3000 Blue, 62</w:t>
            </w:r>
          </w:p>
          <w:p w:rsidR="001C38D2" w:rsidRPr="003023F7" w:rsidRDefault="001C38D2" w:rsidP="00093284">
            <w:pPr>
              <w:spacing w:after="0" w:line="240" w:lineRule="auto"/>
              <w:rPr>
                <w:rFonts w:ascii="Courier New" w:hAnsi="Courier New" w:cs="Courier New"/>
                <w:noProof/>
                <w:sz w:val="20"/>
                <w:szCs w:val="20"/>
              </w:rPr>
            </w:pPr>
            <w:r w:rsidRPr="003023F7">
              <w:rPr>
                <w:rFonts w:ascii="Courier New" w:hAnsi="Courier New" w:cs="Courier New"/>
                <w:noProof/>
                <w:sz w:val="20"/>
                <w:szCs w:val="20"/>
              </w:rPr>
              <w:t xml:space="preserve">               ………</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Touring-3000 Yellow, 62</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Touring-3000 Blue, 44</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Touring-3000 Blue, 50</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p>
          <w:p w:rsidR="001C38D2" w:rsidRDefault="001C38D2" w:rsidP="00093284">
            <w:pPr>
              <w:spacing w:after="0" w:line="240" w:lineRule="auto"/>
              <w:rPr>
                <w:rFonts w:ascii="Courier New" w:hAnsi="Courier New" w:cs="Courier New"/>
                <w:noProof/>
                <w:sz w:val="20"/>
                <w:szCs w:val="20"/>
              </w:rPr>
            </w:pPr>
            <w:r w:rsidRPr="003023F7">
              <w:rPr>
                <w:rFonts w:ascii="Courier New" w:hAnsi="Courier New" w:cs="Courier New"/>
                <w:noProof/>
                <w:sz w:val="20"/>
                <w:szCs w:val="20"/>
              </w:rPr>
              <w:t>(10 row(s) affected)</w:t>
            </w:r>
          </w:p>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1C38D2" w:rsidP="00093284">
            <w:pPr>
              <w:spacing w:after="0" w:line="240" w:lineRule="auto"/>
              <w:rPr>
                <w:rFonts w:ascii="Times New Roman" w:hAnsi="Times New Roman"/>
                <w:b/>
                <w:sz w:val="20"/>
                <w:szCs w:val="20"/>
              </w:rPr>
            </w:pPr>
          </w:p>
        </w:tc>
        <w:tc>
          <w:tcPr>
            <w:tcW w:w="7124" w:type="dxa"/>
          </w:tcPr>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1C38D2" w:rsidRPr="00232A00">
              <w:rPr>
                <w:rFonts w:ascii="Times New Roman" w:hAnsi="Times New Roman"/>
                <w:b/>
                <w:sz w:val="20"/>
                <w:szCs w:val="20"/>
              </w:rPr>
              <w:t>4</w:t>
            </w:r>
          </w:p>
        </w:tc>
        <w:tc>
          <w:tcPr>
            <w:tcW w:w="7124" w:type="dxa"/>
          </w:tcPr>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Part 1:</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A list of countries (table: </w:t>
            </w:r>
            <w:proofErr w:type="spellStart"/>
            <w:r w:rsidRPr="00232A00">
              <w:rPr>
                <w:rFonts w:ascii="Times New Roman" w:hAnsi="Times New Roman"/>
                <w:sz w:val="20"/>
                <w:szCs w:val="20"/>
              </w:rPr>
              <w:t>Person.CountryRegion</w:t>
            </w:r>
            <w:proofErr w:type="spellEnd"/>
            <w:r w:rsidRPr="00232A00">
              <w:rPr>
                <w:rFonts w:ascii="Times New Roman" w:hAnsi="Times New Roman"/>
                <w:sz w:val="20"/>
                <w:szCs w:val="20"/>
              </w:rPr>
              <w:t>, c</w:t>
            </w:r>
            <w:r w:rsidR="00735EE3">
              <w:rPr>
                <w:rFonts w:ascii="Times New Roman" w:hAnsi="Times New Roman"/>
                <w:sz w:val="20"/>
                <w:szCs w:val="20"/>
              </w:rPr>
              <w:t>olumn: Name) that hosts less tha</w:t>
            </w:r>
            <w:r w:rsidRPr="00232A00">
              <w:rPr>
                <w:rFonts w:ascii="Times New Roman" w:hAnsi="Times New Roman"/>
                <w:sz w:val="20"/>
                <w:szCs w:val="20"/>
              </w:rPr>
              <w:t xml:space="preserve">n ten instances of </w:t>
            </w:r>
            <w:proofErr w:type="spellStart"/>
            <w:r w:rsidRPr="00232A00">
              <w:rPr>
                <w:rFonts w:ascii="Times New Roman" w:hAnsi="Times New Roman"/>
                <w:sz w:val="20"/>
                <w:szCs w:val="20"/>
              </w:rPr>
              <w:t>StateProvince</w:t>
            </w:r>
            <w:proofErr w:type="spellEnd"/>
            <w:r w:rsidRPr="00232A00">
              <w:rPr>
                <w:rFonts w:ascii="Times New Roman" w:hAnsi="Times New Roman"/>
                <w:sz w:val="20"/>
                <w:szCs w:val="20"/>
              </w:rPr>
              <w:t xml:space="preserve"> in table </w:t>
            </w:r>
            <w:proofErr w:type="spellStart"/>
            <w:r w:rsidRPr="00232A00">
              <w:rPr>
                <w:rFonts w:ascii="Times New Roman" w:hAnsi="Times New Roman"/>
                <w:sz w:val="20"/>
                <w:szCs w:val="20"/>
              </w:rPr>
              <w:t>Person.StateProvince</w:t>
            </w:r>
            <w:proofErr w:type="spellEnd"/>
            <w:r w:rsidRPr="00232A00">
              <w:rPr>
                <w:rFonts w:ascii="Times New Roman" w:hAnsi="Times New Roman"/>
                <w:sz w:val="20"/>
                <w:szCs w:val="20"/>
              </w:rPr>
              <w:t xml:space="preserve"> is what your boss wants. Write a query that satisfies your boss.</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3023F7">
              <w:rPr>
                <w:rFonts w:ascii="Times New Roman" w:hAnsi="Times New Roman"/>
                <w:b/>
                <w:sz w:val="20"/>
                <w:szCs w:val="20"/>
              </w:rPr>
              <w:t>Tip</w:t>
            </w:r>
            <w:r w:rsidRPr="00232A00">
              <w:rPr>
                <w:rFonts w:ascii="Times New Roman" w:hAnsi="Times New Roman"/>
                <w:sz w:val="20"/>
                <w:szCs w:val="20"/>
              </w:rPr>
              <w:t xml:space="preserve">: a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using HAVING clause and aggregate function </w:t>
            </w:r>
            <w:proofErr w:type="gramStart"/>
            <w:r w:rsidRPr="00232A00">
              <w:rPr>
                <w:rFonts w:ascii="Times New Roman" w:hAnsi="Times New Roman"/>
                <w:sz w:val="20"/>
                <w:szCs w:val="20"/>
              </w:rPr>
              <w:t>COUNT(</w:t>
            </w:r>
            <w:proofErr w:type="gramEnd"/>
            <w:r w:rsidRPr="00232A00">
              <w:rPr>
                <w:rFonts w:ascii="Times New Roman" w:hAnsi="Times New Roman"/>
                <w:sz w:val="20"/>
                <w:szCs w:val="20"/>
              </w:rPr>
              <w:t>) can do the job.</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result set should look like the following.</w:t>
            </w:r>
          </w:p>
          <w:p w:rsidR="001C38D2" w:rsidRPr="00232A00" w:rsidRDefault="001C38D2" w:rsidP="00093284">
            <w:pPr>
              <w:spacing w:after="0" w:line="240" w:lineRule="auto"/>
              <w:rPr>
                <w:rFonts w:ascii="Times New Roman" w:hAnsi="Times New Roman"/>
                <w:sz w:val="20"/>
                <w:szCs w:val="20"/>
              </w:rPr>
            </w:pP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Name</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American Samoa</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Australia</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Germany</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Micronesia</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United Kingdom</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Marshall Islands</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Northern Mariana Islands</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Palau</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Virgin Islands, U.S.</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(9 row(s) affected)</w:t>
            </w:r>
          </w:p>
          <w:p w:rsidR="001C38D2" w:rsidRPr="00232A00" w:rsidRDefault="001C38D2" w:rsidP="00093284">
            <w:pPr>
              <w:spacing w:after="0" w:line="240" w:lineRule="auto"/>
              <w:rPr>
                <w:rFonts w:ascii="Times New Roman" w:hAnsi="Times New Roman"/>
                <w:noProof/>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Part 2:</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Rewrite the query as a JOIN, the same result set should be retrieved. Here HAVING and </w:t>
            </w:r>
            <w:proofErr w:type="gramStart"/>
            <w:r w:rsidRPr="00232A00">
              <w:rPr>
                <w:rFonts w:ascii="Times New Roman" w:hAnsi="Times New Roman"/>
                <w:sz w:val="20"/>
                <w:szCs w:val="20"/>
              </w:rPr>
              <w:t>COUNT(</w:t>
            </w:r>
            <w:proofErr w:type="gramEnd"/>
            <w:r w:rsidRPr="00232A00">
              <w:rPr>
                <w:rFonts w:ascii="Times New Roman" w:hAnsi="Times New Roman"/>
                <w:sz w:val="20"/>
                <w:szCs w:val="20"/>
              </w:rPr>
              <w:t>) are as useful as in the previous query.</w:t>
            </w:r>
          </w:p>
        </w:tc>
      </w:tr>
      <w:tr w:rsidR="001C38D2" w:rsidRPr="00232A00" w:rsidTr="00093284">
        <w:tc>
          <w:tcPr>
            <w:tcW w:w="2088" w:type="dxa"/>
          </w:tcPr>
          <w:p w:rsidR="001C38D2" w:rsidRPr="00232A00" w:rsidRDefault="001C38D2" w:rsidP="00093284">
            <w:pPr>
              <w:spacing w:after="0" w:line="240" w:lineRule="auto"/>
              <w:rPr>
                <w:rFonts w:ascii="Times New Roman" w:hAnsi="Times New Roman"/>
                <w:b/>
                <w:sz w:val="20"/>
                <w:szCs w:val="20"/>
              </w:rPr>
            </w:pPr>
          </w:p>
        </w:tc>
        <w:tc>
          <w:tcPr>
            <w:tcW w:w="7124" w:type="dxa"/>
          </w:tcPr>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1C38D2" w:rsidRPr="00232A00">
              <w:rPr>
                <w:rFonts w:ascii="Times New Roman" w:hAnsi="Times New Roman"/>
                <w:b/>
                <w:sz w:val="20"/>
                <w:szCs w:val="20"/>
              </w:rPr>
              <w:t>5</w:t>
            </w:r>
          </w:p>
        </w:tc>
        <w:tc>
          <w:tcPr>
            <w:tcW w:w="7124" w:type="dxa"/>
          </w:tcPr>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In this query we will put a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in an expression in the SELECT list. We would like to see a report on how the corporate salesmen are doing in their history of business (although some parameters in this exercise might be missing for a correct result).</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Aggregate the average from column </w:t>
            </w:r>
            <w:proofErr w:type="spellStart"/>
            <w:r w:rsidRPr="00232A00">
              <w:rPr>
                <w:rFonts w:ascii="Times New Roman" w:hAnsi="Times New Roman"/>
                <w:sz w:val="20"/>
                <w:szCs w:val="20"/>
              </w:rPr>
              <w:t>SubTotal</w:t>
            </w:r>
            <w:proofErr w:type="spellEnd"/>
            <w:r w:rsidRPr="00232A00">
              <w:rPr>
                <w:rFonts w:ascii="Times New Roman" w:hAnsi="Times New Roman"/>
                <w:sz w:val="20"/>
                <w:szCs w:val="20"/>
              </w:rPr>
              <w:t xml:space="preserve"> in table </w:t>
            </w:r>
            <w:proofErr w:type="spellStart"/>
            <w:r w:rsidRPr="00232A00">
              <w:rPr>
                <w:rFonts w:ascii="Times New Roman" w:hAnsi="Times New Roman"/>
                <w:sz w:val="20"/>
                <w:szCs w:val="20"/>
              </w:rPr>
              <w:t>Sales.SalesOrderHeader</w:t>
            </w:r>
            <w:proofErr w:type="spellEnd"/>
            <w:r w:rsidRPr="00232A00">
              <w:rPr>
                <w:rFonts w:ascii="Times New Roman" w:hAnsi="Times New Roman"/>
                <w:sz w:val="20"/>
                <w:szCs w:val="20"/>
              </w:rPr>
              <w:t xml:space="preserve"> as a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(pay attention to the NULL values in column </w:t>
            </w:r>
            <w:proofErr w:type="spellStart"/>
            <w:r w:rsidRPr="00232A00">
              <w:rPr>
                <w:rFonts w:ascii="Times New Roman" w:hAnsi="Times New Roman"/>
                <w:sz w:val="20"/>
                <w:szCs w:val="20"/>
              </w:rPr>
              <w:t>SalesPersonID</w:t>
            </w:r>
            <w:proofErr w:type="spellEnd"/>
            <w:r w:rsidRPr="00232A00">
              <w:rPr>
                <w:rFonts w:ascii="Times New Roman" w:hAnsi="Times New Roman"/>
                <w:sz w:val="20"/>
                <w:szCs w:val="20"/>
              </w:rPr>
              <w:t xml:space="preserve">), then </w:t>
            </w:r>
            <w:proofErr w:type="spellStart"/>
            <w:r w:rsidRPr="00232A00">
              <w:rPr>
                <w:rFonts w:ascii="Times New Roman" w:hAnsi="Times New Roman"/>
                <w:sz w:val="20"/>
                <w:szCs w:val="20"/>
              </w:rPr>
              <w:t>substractthe</w:t>
            </w:r>
            <w:proofErr w:type="spellEnd"/>
            <w:r w:rsidRPr="00232A00">
              <w:rPr>
                <w:rFonts w:ascii="Times New Roman" w:hAnsi="Times New Roman"/>
                <w:sz w:val="20"/>
                <w:szCs w:val="20"/>
              </w:rPr>
              <w:t xml:space="preserve"> grouped averages by </w:t>
            </w:r>
            <w:proofErr w:type="spellStart"/>
            <w:r w:rsidRPr="00232A00">
              <w:rPr>
                <w:rFonts w:ascii="Times New Roman" w:hAnsi="Times New Roman"/>
                <w:sz w:val="20"/>
                <w:szCs w:val="20"/>
              </w:rPr>
              <w:t>SalesPersonID</w:t>
            </w:r>
            <w:proofErr w:type="spellEnd"/>
            <w:r w:rsidRPr="00232A00">
              <w:rPr>
                <w:rFonts w:ascii="Times New Roman" w:hAnsi="Times New Roman"/>
                <w:sz w:val="20"/>
                <w:szCs w:val="20"/>
              </w:rPr>
              <w:t xml:space="preserve"> in the outer query. Also, in the outer query NULL values can cause confusing results.</w:t>
            </w:r>
            <w:r>
              <w:rPr>
                <w:rFonts w:ascii="Times New Roman" w:hAnsi="Times New Roman"/>
                <w:sz w:val="20"/>
                <w:szCs w:val="20"/>
              </w:rPr>
              <w:t xml:space="preserve"> Remember that NULL in the </w:t>
            </w:r>
            <w:proofErr w:type="spellStart"/>
            <w:r>
              <w:rPr>
                <w:rFonts w:ascii="Times New Roman" w:hAnsi="Times New Roman"/>
                <w:sz w:val="20"/>
                <w:szCs w:val="20"/>
              </w:rPr>
              <w:t>SalesPersonID</w:t>
            </w:r>
            <w:proofErr w:type="spellEnd"/>
            <w:r>
              <w:rPr>
                <w:rFonts w:ascii="Times New Roman" w:hAnsi="Times New Roman"/>
                <w:sz w:val="20"/>
                <w:szCs w:val="20"/>
              </w:rPr>
              <w:t xml:space="preserve"> column means Internet sales, and those sales are of no interest for this query.</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 The result set should look like the following.</w:t>
            </w:r>
          </w:p>
          <w:p w:rsidR="001C38D2" w:rsidRPr="00232A00" w:rsidRDefault="001C38D2" w:rsidP="00093284">
            <w:pPr>
              <w:spacing w:after="0" w:line="240" w:lineRule="auto"/>
              <w:rPr>
                <w:rFonts w:ascii="Times New Roman" w:hAnsi="Times New Roman"/>
                <w:sz w:val="20"/>
                <w:szCs w:val="20"/>
              </w:rPr>
            </w:pP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SalesPersonID SalesDiff</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 ---------------------</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lastRenderedPageBreak/>
              <w:t>284           2871,794</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281           -7021,975</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278           7022,1684</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 xml:space="preserve">                ………</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286           -5717,4173</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289           8503,1384</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r w:rsidRPr="003023F7">
              <w:rPr>
                <w:rFonts w:ascii="Courier New" w:hAnsi="Courier New" w:cs="Courier New"/>
                <w:noProof/>
                <w:sz w:val="20"/>
                <w:szCs w:val="20"/>
              </w:rPr>
              <w:t>283           1659,0548</w:t>
            </w:r>
          </w:p>
          <w:p w:rsidR="001C38D2" w:rsidRPr="003023F7"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232A00" w:rsidRDefault="001C38D2" w:rsidP="00093284">
            <w:pPr>
              <w:spacing w:after="0" w:line="240" w:lineRule="auto"/>
              <w:rPr>
                <w:rFonts w:ascii="Times New Roman" w:hAnsi="Times New Roman"/>
                <w:sz w:val="20"/>
                <w:szCs w:val="20"/>
              </w:rPr>
            </w:pPr>
            <w:r w:rsidRPr="003023F7">
              <w:rPr>
                <w:rFonts w:ascii="Courier New" w:hAnsi="Courier New" w:cs="Courier New"/>
                <w:noProof/>
                <w:sz w:val="20"/>
                <w:szCs w:val="20"/>
              </w:rPr>
              <w:t>(17 row(s) affected)</w:t>
            </w:r>
          </w:p>
        </w:tc>
      </w:tr>
      <w:tr w:rsidR="001C38D2" w:rsidRPr="00232A00" w:rsidTr="00093284">
        <w:tc>
          <w:tcPr>
            <w:tcW w:w="2088" w:type="dxa"/>
          </w:tcPr>
          <w:p w:rsidR="001C38D2" w:rsidRPr="00232A00" w:rsidRDefault="001C38D2" w:rsidP="00093284">
            <w:pPr>
              <w:spacing w:after="0" w:line="240" w:lineRule="auto"/>
              <w:rPr>
                <w:rFonts w:ascii="Times New Roman" w:hAnsi="Times New Roman"/>
                <w:b/>
                <w:sz w:val="20"/>
                <w:szCs w:val="20"/>
              </w:rPr>
            </w:pPr>
          </w:p>
        </w:tc>
        <w:tc>
          <w:tcPr>
            <w:tcW w:w="7124" w:type="dxa"/>
          </w:tcPr>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1C38D2" w:rsidRPr="00232A00">
              <w:rPr>
                <w:rFonts w:ascii="Times New Roman" w:hAnsi="Times New Roman"/>
                <w:b/>
                <w:sz w:val="20"/>
                <w:szCs w:val="20"/>
              </w:rPr>
              <w:t>6</w:t>
            </w:r>
          </w:p>
        </w:tc>
        <w:tc>
          <w:tcPr>
            <w:tcW w:w="7124" w:type="dxa"/>
          </w:tcPr>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In this exercise we will build the final query in three steps. The final result will show which bicycles that costs 400 to 800 less than the average bike. The final query will make use of a derived table to give us the answer.</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Step 1:</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Find out the average </w:t>
            </w:r>
            <w:proofErr w:type="spellStart"/>
            <w:r w:rsidRPr="00232A00">
              <w:rPr>
                <w:rFonts w:ascii="Times New Roman" w:hAnsi="Times New Roman"/>
                <w:sz w:val="20"/>
                <w:szCs w:val="20"/>
              </w:rPr>
              <w:t>ListPrice</w:t>
            </w:r>
            <w:proofErr w:type="spellEnd"/>
            <w:r w:rsidRPr="00232A00">
              <w:rPr>
                <w:rFonts w:ascii="Times New Roman" w:hAnsi="Times New Roman"/>
                <w:sz w:val="20"/>
                <w:szCs w:val="20"/>
              </w:rPr>
              <w:t xml:space="preserve"> value in table </w:t>
            </w:r>
            <w:proofErr w:type="spellStart"/>
            <w:r w:rsidRPr="00232A00">
              <w:rPr>
                <w:rFonts w:ascii="Times New Roman" w:hAnsi="Times New Roman"/>
                <w:sz w:val="20"/>
                <w:szCs w:val="20"/>
              </w:rPr>
              <w:t>Production.Product</w:t>
            </w:r>
            <w:proofErr w:type="spellEnd"/>
            <w:r w:rsidRPr="00232A00">
              <w:rPr>
                <w:rFonts w:ascii="Times New Roman" w:hAnsi="Times New Roman"/>
                <w:sz w:val="20"/>
                <w:szCs w:val="20"/>
              </w:rPr>
              <w:t xml:space="preserve">. </w:t>
            </w:r>
            <w:r>
              <w:rPr>
                <w:rFonts w:ascii="Times New Roman" w:hAnsi="Times New Roman"/>
                <w:sz w:val="20"/>
                <w:szCs w:val="20"/>
              </w:rPr>
              <w:t xml:space="preserve">Restrict the rows you work on to values 1, 2 and 3 in the column </w:t>
            </w:r>
            <w:proofErr w:type="spellStart"/>
            <w:r w:rsidRPr="00232A00">
              <w:rPr>
                <w:rFonts w:ascii="Times New Roman" w:hAnsi="Times New Roman"/>
                <w:sz w:val="20"/>
                <w:szCs w:val="20"/>
              </w:rPr>
              <w:t>ProductSubcategoryID</w:t>
            </w:r>
            <w:proofErr w:type="spellEnd"/>
            <w:r w:rsidRPr="00232A00">
              <w:rPr>
                <w:rFonts w:ascii="Times New Roman" w:hAnsi="Times New Roman"/>
                <w:sz w:val="20"/>
                <w:szCs w:val="20"/>
              </w:rPr>
              <w:t>.</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intermediate result set should be:</w:t>
            </w:r>
          </w:p>
          <w:p w:rsidR="001C38D2" w:rsidRPr="00232A00" w:rsidRDefault="001C38D2" w:rsidP="00093284">
            <w:pPr>
              <w:spacing w:after="0" w:line="240" w:lineRule="auto"/>
              <w:rPr>
                <w:rFonts w:ascii="Times New Roman" w:hAnsi="Times New Roman"/>
                <w:noProof/>
                <w:sz w:val="20"/>
                <w:szCs w:val="20"/>
              </w:rPr>
            </w:pPr>
          </w:p>
          <w:p w:rsidR="001C38D2" w:rsidRPr="00232A00" w:rsidRDefault="001C38D2" w:rsidP="00093284">
            <w:pPr>
              <w:autoSpaceDE w:val="0"/>
              <w:autoSpaceDN w:val="0"/>
              <w:adjustRightInd w:val="0"/>
              <w:spacing w:after="0" w:line="240" w:lineRule="auto"/>
              <w:rPr>
                <w:rFonts w:ascii="Courier New" w:hAnsi="Courier New" w:cs="Courier New"/>
                <w:noProof/>
              </w:rPr>
            </w:pPr>
            <w:r w:rsidRPr="00232A00">
              <w:rPr>
                <w:rFonts w:ascii="Courier New" w:hAnsi="Courier New" w:cs="Courier New"/>
                <w:noProof/>
              </w:rPr>
              <w:t>---------------------</w:t>
            </w:r>
          </w:p>
          <w:p w:rsidR="001C38D2" w:rsidRPr="00232A00" w:rsidRDefault="001C38D2" w:rsidP="00093284">
            <w:pPr>
              <w:autoSpaceDE w:val="0"/>
              <w:autoSpaceDN w:val="0"/>
              <w:adjustRightInd w:val="0"/>
              <w:spacing w:after="0" w:line="240" w:lineRule="auto"/>
              <w:rPr>
                <w:rFonts w:ascii="Courier New" w:hAnsi="Courier New" w:cs="Courier New"/>
                <w:noProof/>
              </w:rPr>
            </w:pPr>
            <w:r w:rsidRPr="00232A00">
              <w:rPr>
                <w:rFonts w:ascii="Courier New" w:hAnsi="Courier New" w:cs="Courier New"/>
                <w:noProof/>
              </w:rPr>
              <w:t>1586,737</w:t>
            </w:r>
          </w:p>
          <w:p w:rsidR="001C38D2" w:rsidRPr="00232A00" w:rsidRDefault="001C38D2" w:rsidP="00093284">
            <w:pPr>
              <w:autoSpaceDE w:val="0"/>
              <w:autoSpaceDN w:val="0"/>
              <w:adjustRightInd w:val="0"/>
              <w:spacing w:after="0" w:line="240" w:lineRule="auto"/>
              <w:rPr>
                <w:rFonts w:ascii="Courier New" w:hAnsi="Courier New" w:cs="Courier New"/>
                <w:noProof/>
              </w:rPr>
            </w:pPr>
          </w:p>
          <w:p w:rsidR="001C38D2" w:rsidRPr="00232A00" w:rsidRDefault="001C38D2" w:rsidP="00093284">
            <w:pPr>
              <w:spacing w:after="0" w:line="240" w:lineRule="auto"/>
              <w:rPr>
                <w:rFonts w:ascii="Times New Roman" w:hAnsi="Times New Roman"/>
              </w:rPr>
            </w:pPr>
            <w:r w:rsidRPr="00232A00">
              <w:rPr>
                <w:rFonts w:ascii="Courier New" w:hAnsi="Courier New" w:cs="Courier New"/>
                <w:noProof/>
              </w:rPr>
              <w:t>(1 row(s) affected)</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Step 2:</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Incorporate the entire previous query as a part of an expression in the new outer SELECT list you will write. Take column </w:t>
            </w:r>
            <w:proofErr w:type="spellStart"/>
            <w:r w:rsidRPr="00232A00">
              <w:rPr>
                <w:rFonts w:ascii="Times New Roman" w:hAnsi="Times New Roman"/>
                <w:sz w:val="20"/>
                <w:szCs w:val="20"/>
              </w:rPr>
              <w:t>ListPrice</w:t>
            </w:r>
            <w:proofErr w:type="spellEnd"/>
            <w:r w:rsidRPr="00232A00">
              <w:rPr>
                <w:rFonts w:ascii="Times New Roman" w:hAnsi="Times New Roman"/>
                <w:sz w:val="20"/>
                <w:szCs w:val="20"/>
              </w:rPr>
              <w:t xml:space="preserve"> from table </w:t>
            </w:r>
            <w:proofErr w:type="spellStart"/>
            <w:r w:rsidRPr="00232A00">
              <w:rPr>
                <w:rFonts w:ascii="Times New Roman" w:hAnsi="Times New Roman"/>
                <w:sz w:val="20"/>
                <w:szCs w:val="20"/>
              </w:rPr>
              <w:t>Production.Product</w:t>
            </w:r>
            <w:proofErr w:type="spellEnd"/>
            <w:r w:rsidRPr="00232A00">
              <w:rPr>
                <w:rFonts w:ascii="Times New Roman" w:hAnsi="Times New Roman"/>
                <w:sz w:val="20"/>
                <w:szCs w:val="20"/>
              </w:rPr>
              <w:t xml:space="preserve"> and subtract the previous query as the expression, give the new column the column alias ‘Diff’. Negative values indicate a cheaper bike.</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intermediate result set should look something like the following.</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Name                                               Diff</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 ----------</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Road-150 Red, 62                                   1991,533</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Road-150 Red, 44                                   1991,533</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Road-150 Red, 48                                   1991,533</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Road-150 Red, 52                                   1991,533</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Road-150 Red, 56                                   1991,533</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Road-450 Red, 58                                   -128,747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Road-450 Red, 60                                   -128,747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Road-450 Red, 44                                   -128,747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Road-450 Red, 48                                   -128,747</w:t>
            </w:r>
          </w:p>
          <w:p w:rsidR="001C38D2" w:rsidRPr="00232A00" w:rsidRDefault="001C38D2" w:rsidP="00093284">
            <w:pPr>
              <w:spacing w:after="0" w:line="240" w:lineRule="auto"/>
              <w:rPr>
                <w:rFonts w:ascii="Times New Roman" w:hAnsi="Times New Roman"/>
                <w:noProof/>
                <w:sz w:val="20"/>
                <w:szCs w:val="20"/>
              </w:rPr>
            </w:pPr>
            <w:r w:rsidRPr="00232A00">
              <w:rPr>
                <w:rFonts w:ascii="Times New Roman" w:hAnsi="Times New Roman"/>
                <w:noProof/>
                <w:sz w:val="20"/>
                <w:szCs w:val="20"/>
              </w:rPr>
              <w:t>………</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Mountain-500 Black, 48                             -1046,747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Mountain-500 Black, 52                             -1046,747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Road-750 Black, 44                                 -1046,747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Road-750 Black, 48                                 -1046,747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Road-750 Black, 52                                 -1046,747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(97 row(s) affected)</w:t>
            </w:r>
          </w:p>
          <w:p w:rsidR="001C38D2" w:rsidRPr="00232A00" w:rsidRDefault="001C38D2" w:rsidP="00093284">
            <w:pPr>
              <w:autoSpaceDE w:val="0"/>
              <w:autoSpaceDN w:val="0"/>
              <w:adjustRightInd w:val="0"/>
              <w:spacing w:after="0" w:line="240" w:lineRule="auto"/>
              <w:rPr>
                <w:rFonts w:ascii="Courier New" w:hAnsi="Courier New" w:cs="Courier New"/>
                <w:noProof/>
                <w:sz w:val="16"/>
                <w:szCs w:val="16"/>
              </w:rPr>
            </w:pP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Step 3:</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Now, the final query.</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lastRenderedPageBreak/>
              <w:t>Wrap parentheses around the previous query and turn it into a derived table, give it the alias ‘X’. Query the derived table for all its columns and use BETWEEN to extract bicycles that are in the interval 400 to 800, remember, negative values indicates cheaper. Give the BETWEEN a reflection of how it works, from the smallest to the largest value.</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final result set should look like the following.</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Name                                               Diff</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 -----------</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Mountain-300 Black, 38                             -506,747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Mountain-300 Black, 40                             -506,747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Mountain-300 Black, 44                             -506,747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Mountain-300 Black, 48                             -506,747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Road-550-W Yellow, 38                              -466,247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Road-550-W Yellow, 40                              -466,247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Road-550-W Yellow, 42                              -466,247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Road-550-W Yellow, 44                              -466,247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r w:rsidRPr="00232A00">
              <w:rPr>
                <w:rFonts w:ascii="Courier New" w:hAnsi="Courier New" w:cs="Courier New"/>
                <w:noProof/>
                <w:sz w:val="18"/>
                <w:szCs w:val="18"/>
              </w:rPr>
              <w:t>Road-550-W Yellow, 48                              -466,247</w:t>
            </w:r>
          </w:p>
          <w:p w:rsidR="001C38D2" w:rsidRPr="00232A00" w:rsidRDefault="001C38D2" w:rsidP="00093284">
            <w:pPr>
              <w:autoSpaceDE w:val="0"/>
              <w:autoSpaceDN w:val="0"/>
              <w:adjustRightInd w:val="0"/>
              <w:spacing w:after="0" w:line="240" w:lineRule="auto"/>
              <w:rPr>
                <w:rFonts w:ascii="Courier New" w:hAnsi="Courier New" w:cs="Courier New"/>
                <w:noProof/>
                <w:sz w:val="18"/>
                <w:szCs w:val="18"/>
              </w:rPr>
            </w:pPr>
          </w:p>
          <w:p w:rsidR="001C38D2" w:rsidRPr="00232A00" w:rsidRDefault="001C38D2" w:rsidP="00093284">
            <w:pPr>
              <w:autoSpaceDE w:val="0"/>
              <w:autoSpaceDN w:val="0"/>
              <w:adjustRightInd w:val="0"/>
              <w:spacing w:after="0" w:line="240" w:lineRule="auto"/>
              <w:rPr>
                <w:rFonts w:ascii="Times New Roman" w:hAnsi="Times New Roman"/>
                <w:sz w:val="20"/>
                <w:szCs w:val="20"/>
              </w:rPr>
            </w:pPr>
            <w:r w:rsidRPr="00232A00">
              <w:rPr>
                <w:rFonts w:ascii="Courier New" w:hAnsi="Courier New" w:cs="Courier New"/>
                <w:noProof/>
                <w:sz w:val="18"/>
                <w:szCs w:val="18"/>
              </w:rPr>
              <w:t>(9 row(s) affected)</w:t>
            </w:r>
          </w:p>
          <w:p w:rsidR="001C38D2"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Pr>
                <w:rFonts w:ascii="Times New Roman" w:hAnsi="Times New Roman"/>
                <w:sz w:val="20"/>
                <w:szCs w:val="20"/>
              </w:rPr>
              <w:t>You might also want to try writing this using a Common Table Expression (CTE, using WITH), instead of a derived table.</w:t>
            </w:r>
          </w:p>
        </w:tc>
      </w:tr>
      <w:tr w:rsidR="001C38D2" w:rsidRPr="00232A00" w:rsidTr="00093284">
        <w:tc>
          <w:tcPr>
            <w:tcW w:w="2088" w:type="dxa"/>
          </w:tcPr>
          <w:p w:rsidR="001C38D2" w:rsidRPr="00232A00" w:rsidRDefault="001C38D2" w:rsidP="00093284">
            <w:pPr>
              <w:spacing w:after="0" w:line="240" w:lineRule="auto"/>
              <w:rPr>
                <w:rFonts w:ascii="Times New Roman" w:hAnsi="Times New Roman"/>
                <w:b/>
                <w:sz w:val="20"/>
                <w:szCs w:val="20"/>
              </w:rPr>
            </w:pPr>
          </w:p>
        </w:tc>
        <w:tc>
          <w:tcPr>
            <w:tcW w:w="7124" w:type="dxa"/>
          </w:tcPr>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1C38D2" w:rsidRPr="00232A00">
              <w:rPr>
                <w:rFonts w:ascii="Times New Roman" w:hAnsi="Times New Roman"/>
                <w:b/>
                <w:sz w:val="20"/>
                <w:szCs w:val="20"/>
              </w:rPr>
              <w:t>7</w:t>
            </w:r>
          </w:p>
        </w:tc>
        <w:tc>
          <w:tcPr>
            <w:tcW w:w="7124" w:type="dxa"/>
          </w:tcPr>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In this exercise we will examine the correlated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First you use a join and then a correlated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to do the same work. As a final part of this exercise you will compare execution plans between the two queries.</w:t>
            </w:r>
            <w:r>
              <w:rPr>
                <w:rFonts w:ascii="Times New Roman" w:hAnsi="Times New Roman"/>
                <w:sz w:val="20"/>
                <w:szCs w:val="20"/>
              </w:rPr>
              <w:t xml:space="preserve"> Remember if not ORDER BY is present in the query; any arbitrary order will be chosen by SQL Server.</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Part 1:</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following query reports the salesmen that had more than 5000 in bonus. Write and execute the query, save it for further use.</w:t>
            </w:r>
          </w:p>
          <w:p w:rsidR="001C38D2" w:rsidRPr="00232A00" w:rsidRDefault="001C38D2" w:rsidP="00093284">
            <w:pPr>
              <w:spacing w:after="0" w:line="240" w:lineRule="auto"/>
              <w:rPr>
                <w:rFonts w:ascii="Times New Roman" w:hAnsi="Times New Roman"/>
                <w:sz w:val="20"/>
                <w:szCs w:val="20"/>
              </w:rPr>
            </w:pPr>
          </w:p>
          <w:p w:rsidR="001C38D2" w:rsidRPr="00537563" w:rsidRDefault="001C38D2" w:rsidP="00093284">
            <w:pPr>
              <w:autoSpaceDE w:val="0"/>
              <w:autoSpaceDN w:val="0"/>
              <w:adjustRightInd w:val="0"/>
              <w:spacing w:after="0" w:line="240" w:lineRule="auto"/>
              <w:rPr>
                <w:rFonts w:ascii="Courier New" w:eastAsia="Calibri" w:hAnsi="Courier New" w:cs="Courier New"/>
                <w:noProof/>
                <w:sz w:val="20"/>
                <w:szCs w:val="20"/>
                <w:lang w:eastAsia="sv-SE"/>
              </w:rPr>
            </w:pPr>
            <w:r w:rsidRPr="00537563">
              <w:rPr>
                <w:rFonts w:ascii="Courier New" w:eastAsia="Calibri" w:hAnsi="Courier New" w:cs="Courier New"/>
                <w:noProof/>
                <w:sz w:val="20"/>
                <w:szCs w:val="20"/>
                <w:lang w:eastAsia="sv-SE"/>
              </w:rPr>
              <w:t>SELECT P.FirstName + ' ' + P.LastName</w:t>
            </w:r>
          </w:p>
          <w:p w:rsidR="001C38D2" w:rsidRPr="00537563" w:rsidRDefault="001C38D2" w:rsidP="00093284">
            <w:pPr>
              <w:autoSpaceDE w:val="0"/>
              <w:autoSpaceDN w:val="0"/>
              <w:adjustRightInd w:val="0"/>
              <w:spacing w:after="0" w:line="240" w:lineRule="auto"/>
              <w:rPr>
                <w:rFonts w:ascii="Courier New" w:eastAsia="Calibri" w:hAnsi="Courier New" w:cs="Courier New"/>
                <w:noProof/>
                <w:sz w:val="20"/>
                <w:szCs w:val="20"/>
                <w:lang w:eastAsia="sv-SE"/>
              </w:rPr>
            </w:pPr>
            <w:r w:rsidRPr="00537563">
              <w:rPr>
                <w:rFonts w:ascii="Courier New" w:eastAsia="Calibri" w:hAnsi="Courier New" w:cs="Courier New"/>
                <w:noProof/>
                <w:sz w:val="20"/>
                <w:szCs w:val="20"/>
                <w:lang w:eastAsia="sv-SE"/>
              </w:rPr>
              <w:t xml:space="preserve">FROM Sales.SalesPerson SP </w:t>
            </w:r>
          </w:p>
          <w:p w:rsidR="001C38D2" w:rsidRPr="00537563" w:rsidRDefault="001C38D2" w:rsidP="00093284">
            <w:pPr>
              <w:autoSpaceDE w:val="0"/>
              <w:autoSpaceDN w:val="0"/>
              <w:adjustRightInd w:val="0"/>
              <w:spacing w:after="0" w:line="240" w:lineRule="auto"/>
              <w:rPr>
                <w:rFonts w:ascii="Courier New" w:eastAsia="Calibri" w:hAnsi="Courier New" w:cs="Courier New"/>
                <w:noProof/>
                <w:sz w:val="20"/>
                <w:szCs w:val="20"/>
                <w:lang w:eastAsia="sv-SE"/>
              </w:rPr>
            </w:pPr>
            <w:r w:rsidRPr="00537563">
              <w:rPr>
                <w:rFonts w:ascii="Courier New" w:eastAsia="Calibri" w:hAnsi="Courier New" w:cs="Courier New"/>
                <w:noProof/>
                <w:sz w:val="20"/>
                <w:szCs w:val="20"/>
                <w:lang w:eastAsia="sv-SE"/>
              </w:rPr>
              <w:t xml:space="preserve">JOIN HumanResources.Employee E </w:t>
            </w:r>
          </w:p>
          <w:p w:rsidR="001C38D2" w:rsidRPr="00537563" w:rsidRDefault="001C38D2" w:rsidP="00093284">
            <w:pPr>
              <w:autoSpaceDE w:val="0"/>
              <w:autoSpaceDN w:val="0"/>
              <w:adjustRightInd w:val="0"/>
              <w:spacing w:after="0" w:line="240" w:lineRule="auto"/>
              <w:rPr>
                <w:rFonts w:ascii="Courier New" w:eastAsia="Calibri" w:hAnsi="Courier New" w:cs="Courier New"/>
                <w:noProof/>
                <w:sz w:val="20"/>
                <w:szCs w:val="20"/>
                <w:lang w:eastAsia="sv-SE"/>
              </w:rPr>
            </w:pPr>
            <w:r w:rsidRPr="00537563">
              <w:rPr>
                <w:rFonts w:ascii="Courier New" w:eastAsia="Calibri" w:hAnsi="Courier New" w:cs="Courier New"/>
                <w:noProof/>
                <w:sz w:val="20"/>
                <w:szCs w:val="20"/>
                <w:lang w:eastAsia="sv-SE"/>
              </w:rPr>
              <w:t xml:space="preserve">    ON E.BusinessEntityID  = SP.BusinessEntityID</w:t>
            </w:r>
          </w:p>
          <w:p w:rsidR="001C38D2" w:rsidRPr="00537563" w:rsidRDefault="001C38D2" w:rsidP="00093284">
            <w:pPr>
              <w:autoSpaceDE w:val="0"/>
              <w:autoSpaceDN w:val="0"/>
              <w:adjustRightInd w:val="0"/>
              <w:spacing w:after="0" w:line="240" w:lineRule="auto"/>
              <w:rPr>
                <w:rFonts w:ascii="Courier New" w:eastAsia="Calibri" w:hAnsi="Courier New" w:cs="Courier New"/>
                <w:noProof/>
                <w:sz w:val="20"/>
                <w:szCs w:val="20"/>
                <w:lang w:eastAsia="sv-SE"/>
              </w:rPr>
            </w:pPr>
            <w:r w:rsidRPr="00537563">
              <w:rPr>
                <w:rFonts w:ascii="Courier New" w:eastAsia="Calibri" w:hAnsi="Courier New" w:cs="Courier New"/>
                <w:noProof/>
                <w:sz w:val="20"/>
                <w:szCs w:val="20"/>
                <w:lang w:eastAsia="sv-SE"/>
              </w:rPr>
              <w:t xml:space="preserve">JOIN Person.Person AS P  </w:t>
            </w:r>
          </w:p>
          <w:p w:rsidR="001C38D2" w:rsidRPr="00537563" w:rsidRDefault="001C38D2" w:rsidP="00093284">
            <w:pPr>
              <w:autoSpaceDE w:val="0"/>
              <w:autoSpaceDN w:val="0"/>
              <w:adjustRightInd w:val="0"/>
              <w:spacing w:after="0" w:line="240" w:lineRule="auto"/>
              <w:rPr>
                <w:rFonts w:ascii="Courier New" w:eastAsia="Calibri" w:hAnsi="Courier New" w:cs="Courier New"/>
                <w:noProof/>
                <w:sz w:val="20"/>
                <w:szCs w:val="20"/>
                <w:lang w:eastAsia="sv-SE"/>
              </w:rPr>
            </w:pPr>
            <w:r w:rsidRPr="00537563">
              <w:rPr>
                <w:rFonts w:ascii="Courier New" w:eastAsia="Calibri" w:hAnsi="Courier New" w:cs="Courier New"/>
                <w:noProof/>
                <w:sz w:val="20"/>
                <w:szCs w:val="20"/>
                <w:lang w:eastAsia="sv-SE"/>
              </w:rPr>
              <w:t xml:space="preserve">    ON E.BusinessEntityID = P.BusinessEntityID</w:t>
            </w:r>
          </w:p>
          <w:p w:rsidR="001C38D2" w:rsidRPr="00537563" w:rsidRDefault="001C38D2" w:rsidP="00093284">
            <w:pPr>
              <w:spacing w:after="0" w:line="240" w:lineRule="auto"/>
              <w:rPr>
                <w:rFonts w:ascii="Times New Roman" w:hAnsi="Times New Roman"/>
                <w:sz w:val="20"/>
                <w:szCs w:val="20"/>
              </w:rPr>
            </w:pPr>
            <w:r w:rsidRPr="00537563">
              <w:rPr>
                <w:rFonts w:ascii="Courier New" w:eastAsia="Calibri" w:hAnsi="Courier New" w:cs="Courier New"/>
                <w:noProof/>
                <w:sz w:val="20"/>
                <w:szCs w:val="20"/>
                <w:lang w:eastAsia="sv-SE"/>
              </w:rPr>
              <w:t>WHERE Bonus &gt; 5000</w:t>
            </w:r>
          </w:p>
          <w:p w:rsidR="001C38D2" w:rsidRDefault="001C38D2" w:rsidP="00093284">
            <w:pPr>
              <w:spacing w:after="0" w:line="240" w:lineRule="auto"/>
              <w:rPr>
                <w:ins w:id="3" w:author="Student" w:date="2009-02-04T10:01:00Z"/>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result:</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autoSpaceDE w:val="0"/>
              <w:autoSpaceDN w:val="0"/>
              <w:adjustRightInd w:val="0"/>
              <w:spacing w:after="0" w:line="240" w:lineRule="auto"/>
              <w:rPr>
                <w:rFonts w:ascii="Courier New" w:hAnsi="Courier New" w:cs="Courier New"/>
                <w:noProof/>
                <w:sz w:val="16"/>
                <w:szCs w:val="16"/>
              </w:rPr>
            </w:pPr>
            <w:r w:rsidRPr="00232A00">
              <w:rPr>
                <w:rFonts w:ascii="Courier New" w:hAnsi="Courier New" w:cs="Courier New"/>
                <w:noProof/>
                <w:sz w:val="16"/>
                <w:szCs w:val="16"/>
              </w:rPr>
              <w:t>---------------------</w:t>
            </w:r>
          </w:p>
          <w:p w:rsidR="001C38D2" w:rsidRPr="00232A00" w:rsidRDefault="001C38D2" w:rsidP="00093284">
            <w:pPr>
              <w:autoSpaceDE w:val="0"/>
              <w:autoSpaceDN w:val="0"/>
              <w:adjustRightInd w:val="0"/>
              <w:spacing w:after="0" w:line="240" w:lineRule="auto"/>
              <w:rPr>
                <w:rFonts w:ascii="Courier New" w:hAnsi="Courier New" w:cs="Courier New"/>
                <w:noProof/>
                <w:sz w:val="16"/>
                <w:szCs w:val="16"/>
              </w:rPr>
            </w:pPr>
            <w:r w:rsidRPr="00232A00">
              <w:rPr>
                <w:rFonts w:ascii="Courier New" w:hAnsi="Courier New" w:cs="Courier New"/>
                <w:noProof/>
                <w:sz w:val="16"/>
                <w:szCs w:val="16"/>
              </w:rPr>
              <w:t>Tsvi Reiter</w:t>
            </w:r>
          </w:p>
          <w:p w:rsidR="001C38D2" w:rsidRPr="00232A00" w:rsidRDefault="001C38D2" w:rsidP="00093284">
            <w:pPr>
              <w:autoSpaceDE w:val="0"/>
              <w:autoSpaceDN w:val="0"/>
              <w:adjustRightInd w:val="0"/>
              <w:spacing w:after="0" w:line="240" w:lineRule="auto"/>
              <w:rPr>
                <w:rFonts w:ascii="Courier New" w:hAnsi="Courier New" w:cs="Courier New"/>
                <w:noProof/>
                <w:sz w:val="16"/>
                <w:szCs w:val="16"/>
              </w:rPr>
            </w:pPr>
            <w:r w:rsidRPr="00232A00">
              <w:rPr>
                <w:rFonts w:ascii="Courier New" w:hAnsi="Courier New" w:cs="Courier New"/>
                <w:noProof/>
                <w:sz w:val="16"/>
                <w:szCs w:val="16"/>
              </w:rPr>
              <w:t>Jae Pak</w:t>
            </w:r>
          </w:p>
          <w:p w:rsidR="001C38D2" w:rsidRPr="00232A00" w:rsidRDefault="001C38D2" w:rsidP="00093284">
            <w:pPr>
              <w:autoSpaceDE w:val="0"/>
              <w:autoSpaceDN w:val="0"/>
              <w:adjustRightInd w:val="0"/>
              <w:spacing w:after="0" w:line="240" w:lineRule="auto"/>
              <w:rPr>
                <w:rFonts w:ascii="Courier New" w:hAnsi="Courier New" w:cs="Courier New"/>
                <w:noProof/>
                <w:sz w:val="16"/>
                <w:szCs w:val="16"/>
              </w:rPr>
            </w:pPr>
            <w:r w:rsidRPr="00232A00">
              <w:rPr>
                <w:rFonts w:ascii="Courier New" w:hAnsi="Courier New" w:cs="Courier New"/>
                <w:noProof/>
                <w:sz w:val="16"/>
                <w:szCs w:val="16"/>
              </w:rPr>
              <w:t>Lynn Tsoflias</w:t>
            </w:r>
          </w:p>
          <w:p w:rsidR="001C38D2" w:rsidRPr="00232A00" w:rsidRDefault="001C38D2" w:rsidP="00093284">
            <w:pPr>
              <w:autoSpaceDE w:val="0"/>
              <w:autoSpaceDN w:val="0"/>
              <w:adjustRightInd w:val="0"/>
              <w:spacing w:after="0" w:line="240" w:lineRule="auto"/>
              <w:rPr>
                <w:rFonts w:ascii="Courier New" w:hAnsi="Courier New" w:cs="Courier New"/>
                <w:noProof/>
                <w:sz w:val="16"/>
                <w:szCs w:val="16"/>
              </w:rPr>
            </w:pPr>
          </w:p>
          <w:p w:rsidR="001C38D2" w:rsidRPr="00232A00" w:rsidRDefault="001C38D2" w:rsidP="00093284">
            <w:pPr>
              <w:spacing w:after="0" w:line="240" w:lineRule="auto"/>
              <w:rPr>
                <w:rFonts w:ascii="Times New Roman" w:hAnsi="Times New Roman"/>
                <w:sz w:val="20"/>
                <w:szCs w:val="20"/>
              </w:rPr>
            </w:pPr>
            <w:r w:rsidRPr="00232A00">
              <w:rPr>
                <w:rFonts w:ascii="Courier New" w:hAnsi="Courier New" w:cs="Courier New"/>
                <w:noProof/>
                <w:sz w:val="16"/>
                <w:szCs w:val="16"/>
              </w:rPr>
              <w:t>(3 row(s) affected)</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Part 2:</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Rewrite the query and use a correlated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instead. When you are finished, save the query for part 3 of this exercise. </w:t>
            </w:r>
          </w:p>
          <w:p w:rsidR="001C38D2" w:rsidRPr="00232A00"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232A00"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Part 3:</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Compare the both queries execution plans. What differs?</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lastRenderedPageBreak/>
              <w:t>To do this, click the button “Include Actual Execution Plan”</w:t>
            </w:r>
            <w:r>
              <w:rPr>
                <w:rFonts w:ascii="Times New Roman" w:hAnsi="Times New Roman"/>
                <w:sz w:val="20"/>
                <w:szCs w:val="20"/>
              </w:rPr>
              <w:t>, and then the “Execute” button</w:t>
            </w:r>
            <w:r w:rsidRPr="00232A00">
              <w:rPr>
                <w:rFonts w:ascii="Times New Roman" w:hAnsi="Times New Roman"/>
                <w:sz w:val="20"/>
                <w:szCs w:val="20"/>
              </w:rPr>
              <w:t>. When the queries are</w:t>
            </w:r>
            <w:r>
              <w:rPr>
                <w:rFonts w:ascii="Times New Roman" w:hAnsi="Times New Roman"/>
                <w:sz w:val="20"/>
                <w:szCs w:val="20"/>
              </w:rPr>
              <w:t xml:space="preserve"> executed, you will see </w:t>
            </w:r>
            <w:r w:rsidRPr="00232A00">
              <w:rPr>
                <w:rFonts w:ascii="Times New Roman" w:hAnsi="Times New Roman"/>
                <w:sz w:val="20"/>
                <w:szCs w:val="20"/>
              </w:rPr>
              <w:t xml:space="preserve">an extra tab in the result window. </w:t>
            </w:r>
          </w:p>
        </w:tc>
      </w:tr>
      <w:tr w:rsidR="001C38D2" w:rsidRPr="00232A00" w:rsidTr="00093284">
        <w:tc>
          <w:tcPr>
            <w:tcW w:w="2088" w:type="dxa"/>
          </w:tcPr>
          <w:p w:rsidR="001C38D2" w:rsidRPr="00232A00" w:rsidRDefault="001C38D2" w:rsidP="00093284">
            <w:pPr>
              <w:spacing w:after="0" w:line="240" w:lineRule="auto"/>
              <w:rPr>
                <w:rFonts w:ascii="Times New Roman" w:hAnsi="Times New Roman"/>
                <w:b/>
                <w:sz w:val="20"/>
                <w:szCs w:val="20"/>
              </w:rPr>
            </w:pPr>
          </w:p>
        </w:tc>
        <w:tc>
          <w:tcPr>
            <w:tcW w:w="7124" w:type="dxa"/>
          </w:tcPr>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1C38D2" w:rsidRPr="00232A00">
              <w:rPr>
                <w:rFonts w:ascii="Times New Roman" w:hAnsi="Times New Roman"/>
                <w:b/>
                <w:sz w:val="20"/>
                <w:szCs w:val="20"/>
              </w:rPr>
              <w:t>8</w:t>
            </w:r>
          </w:p>
        </w:tc>
        <w:tc>
          <w:tcPr>
            <w:tcW w:w="7124" w:type="dxa"/>
          </w:tcPr>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In this exercise you will write a correlated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using EXISTS as the first exercise. Then, as the second, the join equivalent query.</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We would like a report on the salesmen that are not assigned to a store to cover. The table </w:t>
            </w:r>
            <w:proofErr w:type="spellStart"/>
            <w:r w:rsidRPr="00232A00">
              <w:rPr>
                <w:rFonts w:ascii="Times New Roman" w:hAnsi="Times New Roman"/>
                <w:sz w:val="20"/>
                <w:szCs w:val="20"/>
              </w:rPr>
              <w:t>Sales.SalesPerson</w:t>
            </w:r>
            <w:proofErr w:type="spellEnd"/>
            <w:r w:rsidRPr="00232A00">
              <w:rPr>
                <w:rFonts w:ascii="Times New Roman" w:hAnsi="Times New Roman"/>
                <w:sz w:val="20"/>
                <w:szCs w:val="20"/>
              </w:rPr>
              <w:t xml:space="preserve"> can be used as the outer query table, the table </w:t>
            </w:r>
            <w:proofErr w:type="spellStart"/>
            <w:r w:rsidRPr="00232A00">
              <w:rPr>
                <w:rFonts w:ascii="Times New Roman" w:hAnsi="Times New Roman"/>
                <w:sz w:val="20"/>
                <w:szCs w:val="20"/>
              </w:rPr>
              <w:t>Sales.Store</w:t>
            </w:r>
            <w:proofErr w:type="spellEnd"/>
            <w:r w:rsidRPr="00232A00">
              <w:rPr>
                <w:rFonts w:ascii="Times New Roman" w:hAnsi="Times New Roman"/>
                <w:sz w:val="20"/>
                <w:szCs w:val="20"/>
              </w:rPr>
              <w:t xml:space="preserve"> is a candidate for the inner query. In the table </w:t>
            </w:r>
            <w:proofErr w:type="spellStart"/>
            <w:r w:rsidRPr="00232A00">
              <w:rPr>
                <w:rFonts w:ascii="Times New Roman" w:hAnsi="Times New Roman"/>
                <w:sz w:val="20"/>
                <w:szCs w:val="20"/>
              </w:rPr>
              <w:t>Sales.Store</w:t>
            </w:r>
            <w:proofErr w:type="spellEnd"/>
            <w:r w:rsidRPr="00232A00">
              <w:rPr>
                <w:rFonts w:ascii="Times New Roman" w:hAnsi="Times New Roman"/>
                <w:sz w:val="20"/>
                <w:szCs w:val="20"/>
              </w:rPr>
              <w:t xml:space="preserve"> you have a column by the name </w:t>
            </w:r>
            <w:proofErr w:type="spellStart"/>
            <w:r w:rsidRPr="00232A00">
              <w:rPr>
                <w:rFonts w:ascii="Times New Roman" w:hAnsi="Times New Roman"/>
                <w:sz w:val="20"/>
                <w:szCs w:val="20"/>
              </w:rPr>
              <w:t>SalesPersonID</w:t>
            </w:r>
            <w:proofErr w:type="spellEnd"/>
            <w:r w:rsidRPr="00232A00">
              <w:rPr>
                <w:rFonts w:ascii="Times New Roman" w:hAnsi="Times New Roman"/>
                <w:sz w:val="20"/>
                <w:szCs w:val="20"/>
              </w:rPr>
              <w:t xml:space="preserve">, a sales person encountered in the </w:t>
            </w:r>
            <w:proofErr w:type="spellStart"/>
            <w:r w:rsidRPr="00232A00">
              <w:rPr>
                <w:rFonts w:ascii="Times New Roman" w:hAnsi="Times New Roman"/>
                <w:sz w:val="20"/>
                <w:szCs w:val="20"/>
              </w:rPr>
              <w:t>Sales.SalesPerson</w:t>
            </w:r>
            <w:proofErr w:type="spellEnd"/>
            <w:r w:rsidRPr="00232A00">
              <w:rPr>
                <w:rFonts w:ascii="Times New Roman" w:hAnsi="Times New Roman"/>
                <w:sz w:val="20"/>
                <w:szCs w:val="20"/>
              </w:rPr>
              <w:t xml:space="preserve"> but not in the </w:t>
            </w:r>
            <w:proofErr w:type="spellStart"/>
            <w:r w:rsidRPr="00232A00">
              <w:rPr>
                <w:rFonts w:ascii="Times New Roman" w:hAnsi="Times New Roman"/>
                <w:sz w:val="20"/>
                <w:szCs w:val="20"/>
              </w:rPr>
              <w:t>Sales.Store</w:t>
            </w:r>
            <w:proofErr w:type="spellEnd"/>
            <w:r w:rsidRPr="00232A00">
              <w:rPr>
                <w:rFonts w:ascii="Times New Roman" w:hAnsi="Times New Roman"/>
                <w:sz w:val="20"/>
                <w:szCs w:val="20"/>
              </w:rPr>
              <w:t xml:space="preserve"> table </w:t>
            </w:r>
            <w:r>
              <w:rPr>
                <w:rFonts w:ascii="Times New Roman" w:hAnsi="Times New Roman"/>
                <w:sz w:val="20"/>
                <w:szCs w:val="20"/>
              </w:rPr>
              <w:t>(</w:t>
            </w:r>
            <w:proofErr w:type="spellStart"/>
            <w:r w:rsidRPr="00FF3289">
              <w:rPr>
                <w:rFonts w:ascii="Times New Roman" w:hAnsi="Times New Roman"/>
                <w:sz w:val="20"/>
                <w:szCs w:val="20"/>
              </w:rPr>
              <w:t>BusinessEntityID</w:t>
            </w:r>
            <w:proofErr w:type="spellEnd"/>
            <w:r>
              <w:rPr>
                <w:rFonts w:ascii="Times New Roman" w:hAnsi="Times New Roman"/>
                <w:sz w:val="20"/>
                <w:szCs w:val="20"/>
              </w:rPr>
              <w:t xml:space="preserve"> column) </w:t>
            </w:r>
            <w:r w:rsidRPr="00232A00">
              <w:rPr>
                <w:rFonts w:ascii="Times New Roman" w:hAnsi="Times New Roman"/>
                <w:sz w:val="20"/>
                <w:szCs w:val="20"/>
              </w:rPr>
              <w:t>is of interest in this report.</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result should be:</w:t>
            </w:r>
          </w:p>
          <w:p w:rsidR="001C38D2" w:rsidRPr="00232A00" w:rsidRDefault="001C38D2" w:rsidP="00093284">
            <w:pPr>
              <w:spacing w:after="0" w:line="240" w:lineRule="auto"/>
              <w:rPr>
                <w:rFonts w:ascii="Times New Roman" w:hAnsi="Times New Roman"/>
                <w:sz w:val="20"/>
                <w:szCs w:val="20"/>
              </w:rPr>
            </w:pPr>
          </w:p>
          <w:p w:rsidR="001C38D2" w:rsidRPr="00537563" w:rsidRDefault="001C38D2" w:rsidP="00093284">
            <w:pPr>
              <w:autoSpaceDE w:val="0"/>
              <w:autoSpaceDN w:val="0"/>
              <w:adjustRightInd w:val="0"/>
              <w:spacing w:after="0" w:line="240" w:lineRule="auto"/>
              <w:rPr>
                <w:rFonts w:ascii="Courier New" w:hAnsi="Courier New" w:cs="Courier New"/>
                <w:noProof/>
                <w:sz w:val="20"/>
                <w:szCs w:val="20"/>
              </w:rPr>
            </w:pPr>
            <w:r w:rsidRPr="00537563">
              <w:rPr>
                <w:rFonts w:ascii="Courier New" w:hAnsi="Courier New" w:cs="Courier New"/>
                <w:noProof/>
                <w:sz w:val="20"/>
                <w:szCs w:val="20"/>
              </w:rPr>
              <w:t>SalesPersonID</w:t>
            </w:r>
          </w:p>
          <w:p w:rsidR="001C38D2" w:rsidRPr="00537563" w:rsidRDefault="001C38D2" w:rsidP="00093284">
            <w:pPr>
              <w:autoSpaceDE w:val="0"/>
              <w:autoSpaceDN w:val="0"/>
              <w:adjustRightInd w:val="0"/>
              <w:spacing w:after="0" w:line="240" w:lineRule="auto"/>
              <w:rPr>
                <w:rFonts w:ascii="Courier New" w:hAnsi="Courier New" w:cs="Courier New"/>
                <w:noProof/>
                <w:sz w:val="20"/>
                <w:szCs w:val="20"/>
              </w:rPr>
            </w:pPr>
            <w:r w:rsidRPr="00537563">
              <w:rPr>
                <w:rFonts w:ascii="Courier New" w:hAnsi="Courier New" w:cs="Courier New"/>
                <w:noProof/>
                <w:sz w:val="20"/>
                <w:szCs w:val="20"/>
              </w:rPr>
              <w:t>-------------</w:t>
            </w:r>
          </w:p>
          <w:p w:rsidR="001C38D2" w:rsidRPr="00537563" w:rsidRDefault="001C38D2" w:rsidP="00093284">
            <w:pPr>
              <w:autoSpaceDE w:val="0"/>
              <w:autoSpaceDN w:val="0"/>
              <w:adjustRightInd w:val="0"/>
              <w:spacing w:after="0" w:line="240" w:lineRule="auto"/>
              <w:rPr>
                <w:rFonts w:ascii="Courier New" w:hAnsi="Courier New" w:cs="Courier New"/>
                <w:noProof/>
                <w:sz w:val="20"/>
                <w:szCs w:val="20"/>
              </w:rPr>
            </w:pPr>
            <w:r w:rsidRPr="00537563">
              <w:rPr>
                <w:rFonts w:ascii="Courier New" w:hAnsi="Courier New" w:cs="Courier New"/>
                <w:noProof/>
                <w:sz w:val="20"/>
                <w:szCs w:val="20"/>
              </w:rPr>
              <w:t>268</w:t>
            </w:r>
          </w:p>
          <w:p w:rsidR="001C38D2" w:rsidRPr="00537563" w:rsidRDefault="001C38D2" w:rsidP="00093284">
            <w:pPr>
              <w:autoSpaceDE w:val="0"/>
              <w:autoSpaceDN w:val="0"/>
              <w:adjustRightInd w:val="0"/>
              <w:spacing w:after="0" w:line="240" w:lineRule="auto"/>
              <w:rPr>
                <w:rFonts w:ascii="Courier New" w:hAnsi="Courier New" w:cs="Courier New"/>
                <w:noProof/>
                <w:sz w:val="20"/>
                <w:szCs w:val="20"/>
              </w:rPr>
            </w:pPr>
            <w:r w:rsidRPr="00537563">
              <w:rPr>
                <w:rFonts w:ascii="Courier New" w:hAnsi="Courier New" w:cs="Courier New"/>
                <w:noProof/>
                <w:sz w:val="20"/>
                <w:szCs w:val="20"/>
              </w:rPr>
              <w:t>284</w:t>
            </w:r>
          </w:p>
          <w:p w:rsidR="001C38D2" w:rsidRPr="00537563" w:rsidRDefault="001C38D2" w:rsidP="00093284">
            <w:pPr>
              <w:autoSpaceDE w:val="0"/>
              <w:autoSpaceDN w:val="0"/>
              <w:adjustRightInd w:val="0"/>
              <w:spacing w:after="0" w:line="240" w:lineRule="auto"/>
              <w:rPr>
                <w:rFonts w:ascii="Courier New" w:hAnsi="Courier New" w:cs="Courier New"/>
                <w:noProof/>
                <w:sz w:val="20"/>
                <w:szCs w:val="20"/>
              </w:rPr>
            </w:pPr>
            <w:r w:rsidRPr="00537563">
              <w:rPr>
                <w:rFonts w:ascii="Courier New" w:hAnsi="Courier New" w:cs="Courier New"/>
                <w:noProof/>
                <w:sz w:val="20"/>
                <w:szCs w:val="20"/>
              </w:rPr>
              <w:t>287</w:t>
            </w:r>
          </w:p>
          <w:p w:rsidR="001C38D2" w:rsidRPr="00537563" w:rsidRDefault="001C38D2" w:rsidP="00093284">
            <w:pPr>
              <w:autoSpaceDE w:val="0"/>
              <w:autoSpaceDN w:val="0"/>
              <w:adjustRightInd w:val="0"/>
              <w:spacing w:after="0" w:line="240" w:lineRule="auto"/>
              <w:rPr>
                <w:rFonts w:ascii="Courier New" w:hAnsi="Courier New" w:cs="Courier New"/>
                <w:noProof/>
                <w:sz w:val="20"/>
                <w:szCs w:val="20"/>
              </w:rPr>
            </w:pPr>
            <w:r w:rsidRPr="00537563">
              <w:rPr>
                <w:rFonts w:ascii="Courier New" w:hAnsi="Courier New" w:cs="Courier New"/>
                <w:noProof/>
                <w:sz w:val="20"/>
                <w:szCs w:val="20"/>
              </w:rPr>
              <w:t>288</w:t>
            </w:r>
          </w:p>
          <w:p w:rsidR="001C38D2" w:rsidRPr="00537563"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537563" w:rsidRDefault="001C38D2" w:rsidP="00093284">
            <w:pPr>
              <w:spacing w:after="0" w:line="240" w:lineRule="auto"/>
              <w:rPr>
                <w:rFonts w:ascii="Courier New" w:hAnsi="Courier New" w:cs="Courier New"/>
                <w:noProof/>
                <w:sz w:val="20"/>
                <w:szCs w:val="20"/>
              </w:rPr>
            </w:pPr>
            <w:r w:rsidRPr="00537563">
              <w:rPr>
                <w:rFonts w:ascii="Courier New" w:hAnsi="Courier New" w:cs="Courier New"/>
                <w:noProof/>
                <w:sz w:val="20"/>
                <w:szCs w:val="20"/>
              </w:rPr>
              <w:t>(4 row(s) affected)</w:t>
            </w:r>
          </w:p>
          <w:p w:rsidR="001C38D2" w:rsidRPr="00232A00" w:rsidRDefault="001C38D2" w:rsidP="00093284">
            <w:pPr>
              <w:spacing w:after="0" w:line="240" w:lineRule="auto"/>
              <w:rPr>
                <w:rFonts w:ascii="Times New Roman" w:hAnsi="Times New Roman"/>
                <w:sz w:val="20"/>
                <w:szCs w:val="20"/>
              </w:rPr>
            </w:pPr>
          </w:p>
          <w:p w:rsidR="001C38D2" w:rsidRPr="0026357C" w:rsidRDefault="001C38D2" w:rsidP="00093284">
            <w:pPr>
              <w:spacing w:after="0" w:line="240" w:lineRule="auto"/>
              <w:rPr>
                <w:rFonts w:ascii="Times New Roman" w:hAnsi="Times New Roman"/>
                <w:b/>
                <w:sz w:val="20"/>
                <w:szCs w:val="20"/>
              </w:rPr>
            </w:pPr>
            <w:r w:rsidRPr="0026357C">
              <w:rPr>
                <w:rFonts w:ascii="Times New Roman" w:hAnsi="Times New Roman"/>
                <w:b/>
                <w:sz w:val="20"/>
                <w:szCs w:val="20"/>
              </w:rPr>
              <w:t>Part 1:</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Write the correlated </w:t>
            </w:r>
            <w:proofErr w:type="spellStart"/>
            <w:r w:rsidRPr="00232A00">
              <w:rPr>
                <w:rFonts w:ascii="Times New Roman" w:hAnsi="Times New Roman"/>
                <w:sz w:val="20"/>
                <w:szCs w:val="20"/>
              </w:rPr>
              <w:t>subquery</w:t>
            </w:r>
            <w:proofErr w:type="spellEnd"/>
            <w:r w:rsidRPr="00232A00">
              <w:rPr>
                <w:rFonts w:ascii="Times New Roman" w:hAnsi="Times New Roman"/>
                <w:sz w:val="20"/>
                <w:szCs w:val="20"/>
              </w:rPr>
              <w:t xml:space="preserve"> using EXISTS.</w:t>
            </w:r>
          </w:p>
          <w:p w:rsidR="001C38D2" w:rsidRPr="00232A00" w:rsidRDefault="001C38D2" w:rsidP="00093284">
            <w:pPr>
              <w:spacing w:after="0" w:line="240" w:lineRule="auto"/>
              <w:rPr>
                <w:rFonts w:ascii="Times New Roman" w:hAnsi="Times New Roman"/>
                <w:sz w:val="20"/>
                <w:szCs w:val="20"/>
              </w:rPr>
            </w:pPr>
          </w:p>
          <w:p w:rsidR="001C38D2" w:rsidRPr="0026357C" w:rsidRDefault="001C38D2" w:rsidP="00093284">
            <w:pPr>
              <w:spacing w:after="0" w:line="240" w:lineRule="auto"/>
              <w:rPr>
                <w:rFonts w:ascii="Times New Roman" w:hAnsi="Times New Roman"/>
                <w:b/>
                <w:sz w:val="20"/>
                <w:szCs w:val="20"/>
              </w:rPr>
            </w:pPr>
            <w:r w:rsidRPr="0026357C">
              <w:rPr>
                <w:rFonts w:ascii="Times New Roman" w:hAnsi="Times New Roman"/>
                <w:b/>
                <w:sz w:val="20"/>
                <w:szCs w:val="20"/>
              </w:rPr>
              <w:t>Part 2:</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Write the JOIN equivalent query</w:t>
            </w:r>
          </w:p>
        </w:tc>
      </w:tr>
      <w:tr w:rsidR="001C38D2" w:rsidRPr="00232A00" w:rsidTr="00093284">
        <w:tc>
          <w:tcPr>
            <w:tcW w:w="2088" w:type="dxa"/>
          </w:tcPr>
          <w:p w:rsidR="001C38D2" w:rsidRPr="00232A00" w:rsidRDefault="001C38D2" w:rsidP="00093284">
            <w:pPr>
              <w:spacing w:after="0" w:line="240" w:lineRule="auto"/>
              <w:rPr>
                <w:rFonts w:ascii="Times New Roman" w:hAnsi="Times New Roman"/>
                <w:b/>
                <w:sz w:val="20"/>
                <w:szCs w:val="20"/>
              </w:rPr>
            </w:pPr>
          </w:p>
        </w:tc>
        <w:tc>
          <w:tcPr>
            <w:tcW w:w="7124" w:type="dxa"/>
          </w:tcPr>
          <w:p w:rsidR="001C38D2" w:rsidRPr="00232A00" w:rsidRDefault="001C38D2" w:rsidP="00093284">
            <w:pPr>
              <w:spacing w:after="0" w:line="240" w:lineRule="auto"/>
              <w:rPr>
                <w:rFonts w:ascii="Times New Roman" w:hAnsi="Times New Roman"/>
                <w:sz w:val="20"/>
                <w:szCs w:val="20"/>
              </w:rPr>
            </w:pPr>
          </w:p>
        </w:tc>
      </w:tr>
      <w:tr w:rsidR="001C38D2" w:rsidRPr="00232A00" w:rsidTr="00093284">
        <w:tc>
          <w:tcPr>
            <w:tcW w:w="2088" w:type="dxa"/>
          </w:tcPr>
          <w:p w:rsidR="001C38D2"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1C38D2" w:rsidRPr="00232A00">
              <w:rPr>
                <w:rFonts w:ascii="Times New Roman" w:hAnsi="Times New Roman"/>
                <w:b/>
                <w:sz w:val="20"/>
                <w:szCs w:val="20"/>
              </w:rPr>
              <w:t>9</w:t>
            </w:r>
          </w:p>
        </w:tc>
        <w:tc>
          <w:tcPr>
            <w:tcW w:w="7124" w:type="dxa"/>
          </w:tcPr>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You will write a report on counting products and their belongings in product categories and product subcategories. As a tool you will use the Common Table Expression. The exercise is divided into two parts before the final query is complete.</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Part 1:</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First you write a query that gather the result set following. Table </w:t>
            </w:r>
            <w:proofErr w:type="spellStart"/>
            <w:r w:rsidRPr="00232A00">
              <w:rPr>
                <w:rFonts w:ascii="Times New Roman" w:hAnsi="Times New Roman"/>
                <w:sz w:val="20"/>
                <w:szCs w:val="20"/>
                <w:lang w:val="en-GB"/>
              </w:rPr>
              <w:t>Production.Product</w:t>
            </w:r>
            <w:proofErr w:type="spellEnd"/>
            <w:r w:rsidRPr="00232A00">
              <w:rPr>
                <w:rFonts w:ascii="Times New Roman" w:hAnsi="Times New Roman"/>
                <w:sz w:val="20"/>
                <w:szCs w:val="20"/>
                <w:lang w:val="en-GB"/>
              </w:rPr>
              <w:t xml:space="preserve"> and the aggregate function </w:t>
            </w:r>
            <w:proofErr w:type="gramStart"/>
            <w:r w:rsidRPr="00232A00">
              <w:rPr>
                <w:rFonts w:ascii="Times New Roman" w:hAnsi="Times New Roman"/>
                <w:sz w:val="20"/>
                <w:szCs w:val="20"/>
                <w:lang w:val="en-GB"/>
              </w:rPr>
              <w:t>COUNT(</w:t>
            </w:r>
            <w:proofErr w:type="gramEnd"/>
            <w:r w:rsidRPr="00232A00">
              <w:rPr>
                <w:rFonts w:ascii="Times New Roman" w:hAnsi="Times New Roman"/>
                <w:sz w:val="20"/>
                <w:szCs w:val="20"/>
                <w:lang w:val="en-GB"/>
              </w:rPr>
              <w:t>) will be used.</w:t>
            </w:r>
          </w:p>
          <w:p w:rsidR="001C38D2" w:rsidRPr="00232A00" w:rsidRDefault="001C38D2" w:rsidP="00093284">
            <w:pPr>
              <w:spacing w:after="0" w:line="240" w:lineRule="auto"/>
              <w:rPr>
                <w:rFonts w:ascii="Times New Roman" w:hAnsi="Times New Roman"/>
                <w:sz w:val="20"/>
                <w:szCs w:val="20"/>
              </w:rPr>
            </w:pP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 xml:space="preserve">ProductSubcategoryID </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 -----------</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NULL                 209</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1                    32</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2                    43</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3                    22</w:t>
            </w:r>
          </w:p>
          <w:p w:rsidR="001C38D2" w:rsidRPr="00FF4860" w:rsidRDefault="001C38D2" w:rsidP="00093284">
            <w:pPr>
              <w:spacing w:after="0" w:line="240" w:lineRule="auto"/>
              <w:rPr>
                <w:rFonts w:ascii="Courier New" w:hAnsi="Courier New" w:cs="Courier New"/>
                <w:sz w:val="20"/>
                <w:szCs w:val="20"/>
              </w:rPr>
            </w:pPr>
            <w:r w:rsidRPr="00FF4860">
              <w:rPr>
                <w:rFonts w:ascii="Courier New" w:hAnsi="Courier New" w:cs="Courier New"/>
                <w:sz w:val="20"/>
                <w:szCs w:val="20"/>
              </w:rPr>
              <w:t xml:space="preserve">                     ………</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34                   1</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35                   1</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36                   2</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37                   11</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FF4860" w:rsidRDefault="001C38D2" w:rsidP="00093284">
            <w:pPr>
              <w:spacing w:after="0" w:line="240" w:lineRule="auto"/>
              <w:rPr>
                <w:rFonts w:ascii="Courier New" w:hAnsi="Courier New" w:cs="Courier New"/>
                <w:noProof/>
                <w:sz w:val="20"/>
                <w:szCs w:val="20"/>
              </w:rPr>
            </w:pPr>
            <w:r w:rsidRPr="00FF4860">
              <w:rPr>
                <w:rFonts w:ascii="Courier New" w:hAnsi="Courier New" w:cs="Courier New"/>
                <w:noProof/>
                <w:sz w:val="20"/>
                <w:szCs w:val="20"/>
              </w:rPr>
              <w:t>(38 row(s) affected)</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b/>
                <w:sz w:val="20"/>
                <w:szCs w:val="20"/>
              </w:rPr>
            </w:pPr>
            <w:r w:rsidRPr="00232A00">
              <w:rPr>
                <w:rFonts w:ascii="Times New Roman" w:hAnsi="Times New Roman"/>
                <w:b/>
                <w:sz w:val="20"/>
                <w:szCs w:val="20"/>
              </w:rPr>
              <w:t>Part 2:</w:t>
            </w: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Turn the previous query into a CTE by wrapping parentheses around it, name it “</w:t>
            </w:r>
            <w:proofErr w:type="spellStart"/>
            <w:r w:rsidRPr="00232A00">
              <w:rPr>
                <w:rFonts w:ascii="Times New Roman" w:hAnsi="Times New Roman"/>
                <w:sz w:val="20"/>
                <w:szCs w:val="20"/>
              </w:rPr>
              <w:t>TempSet</w:t>
            </w:r>
            <w:proofErr w:type="spellEnd"/>
            <w:r w:rsidRPr="00232A00">
              <w:rPr>
                <w:rFonts w:ascii="Times New Roman" w:hAnsi="Times New Roman"/>
                <w:sz w:val="20"/>
                <w:szCs w:val="20"/>
              </w:rPr>
              <w:t>” and specify the column names as the syntax of CTE specifies. The CTE columns should have the names “</w:t>
            </w:r>
            <w:proofErr w:type="spellStart"/>
            <w:r w:rsidRPr="00232A00">
              <w:rPr>
                <w:rFonts w:ascii="Times New Roman" w:hAnsi="Times New Roman"/>
                <w:sz w:val="20"/>
                <w:szCs w:val="20"/>
              </w:rPr>
              <w:t>ProdSubID</w:t>
            </w:r>
            <w:proofErr w:type="spellEnd"/>
            <w:r w:rsidRPr="00232A00">
              <w:rPr>
                <w:rFonts w:ascii="Times New Roman" w:hAnsi="Times New Roman"/>
                <w:sz w:val="20"/>
                <w:szCs w:val="20"/>
              </w:rPr>
              <w:t>” and “</w:t>
            </w:r>
            <w:proofErr w:type="spellStart"/>
            <w:r w:rsidRPr="00232A00">
              <w:rPr>
                <w:rFonts w:ascii="Times New Roman" w:hAnsi="Times New Roman"/>
                <w:sz w:val="20"/>
                <w:szCs w:val="20"/>
              </w:rPr>
              <w:t>CountedProds</w:t>
            </w:r>
            <w:proofErr w:type="spellEnd"/>
            <w:r w:rsidRPr="00232A00">
              <w:rPr>
                <w:rFonts w:ascii="Times New Roman" w:hAnsi="Times New Roman"/>
                <w:sz w:val="20"/>
                <w:szCs w:val="20"/>
              </w:rPr>
              <w:t xml:space="preserve">”. Create the CTE </w:t>
            </w:r>
            <w:r w:rsidRPr="00232A00">
              <w:rPr>
                <w:rFonts w:ascii="Times New Roman" w:hAnsi="Times New Roman"/>
                <w:sz w:val="20"/>
                <w:szCs w:val="20"/>
              </w:rPr>
              <w:lastRenderedPageBreak/>
              <w:t xml:space="preserve">and issue a SELECT * FROM </w:t>
            </w:r>
            <w:proofErr w:type="spellStart"/>
            <w:r w:rsidRPr="00232A00">
              <w:rPr>
                <w:rFonts w:ascii="Times New Roman" w:hAnsi="Times New Roman"/>
                <w:sz w:val="20"/>
                <w:szCs w:val="20"/>
              </w:rPr>
              <w:t>TempSet</w:t>
            </w:r>
            <w:proofErr w:type="spellEnd"/>
            <w:r w:rsidRPr="00232A00">
              <w:rPr>
                <w:rFonts w:ascii="Times New Roman" w:hAnsi="Times New Roman"/>
                <w:sz w:val="20"/>
                <w:szCs w:val="20"/>
              </w:rPr>
              <w:t xml:space="preserve"> to check functionality.</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Pr>
                <w:rFonts w:ascii="Times New Roman" w:hAnsi="Times New Roman"/>
                <w:sz w:val="20"/>
                <w:szCs w:val="20"/>
              </w:rPr>
              <w:t>It s</w:t>
            </w:r>
            <w:r w:rsidRPr="00232A00">
              <w:rPr>
                <w:rFonts w:ascii="Times New Roman" w:hAnsi="Times New Roman"/>
                <w:sz w:val="20"/>
                <w:szCs w:val="20"/>
              </w:rPr>
              <w:t>hould look like</w:t>
            </w:r>
          </w:p>
          <w:p w:rsidR="001C38D2" w:rsidRPr="00232A00" w:rsidRDefault="001C38D2" w:rsidP="00093284">
            <w:pPr>
              <w:spacing w:after="0" w:line="240" w:lineRule="auto"/>
              <w:rPr>
                <w:rFonts w:ascii="Times New Roman" w:hAnsi="Times New Roman"/>
                <w:sz w:val="20"/>
                <w:szCs w:val="20"/>
              </w:rPr>
            </w:pP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ProdSubID   CountedProds</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 ------------</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NULL        211</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1           32</w:t>
            </w:r>
          </w:p>
          <w:p w:rsidR="001C38D2" w:rsidRPr="00FF4860" w:rsidRDefault="001C38D2" w:rsidP="00093284">
            <w:pPr>
              <w:spacing w:after="0" w:line="240" w:lineRule="auto"/>
              <w:rPr>
                <w:rFonts w:ascii="Courier New" w:hAnsi="Courier New" w:cs="Courier New"/>
                <w:sz w:val="20"/>
                <w:szCs w:val="20"/>
              </w:rPr>
            </w:pPr>
            <w:r w:rsidRPr="00FF4860">
              <w:rPr>
                <w:rFonts w:ascii="Courier New" w:hAnsi="Courier New" w:cs="Courier New"/>
                <w:noProof/>
                <w:sz w:val="20"/>
                <w:szCs w:val="20"/>
              </w:rPr>
              <w:t>2           43</w:t>
            </w:r>
          </w:p>
          <w:p w:rsidR="001C38D2" w:rsidRPr="00FF4860" w:rsidRDefault="001C38D2" w:rsidP="00093284">
            <w:pPr>
              <w:spacing w:after="0" w:line="240" w:lineRule="auto"/>
              <w:rPr>
                <w:rFonts w:ascii="Courier New" w:hAnsi="Courier New" w:cs="Courier New"/>
                <w:sz w:val="20"/>
                <w:szCs w:val="20"/>
              </w:rPr>
            </w:pPr>
            <w:r w:rsidRPr="00FF4860">
              <w:rPr>
                <w:rFonts w:ascii="Courier New" w:hAnsi="Courier New" w:cs="Courier New"/>
                <w:sz w:val="20"/>
                <w:szCs w:val="20"/>
              </w:rPr>
              <w:t xml:space="preserve">          ………</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35          1</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36          2</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37          11</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FF4860" w:rsidRDefault="001C38D2" w:rsidP="00093284">
            <w:pPr>
              <w:spacing w:after="0" w:line="240" w:lineRule="auto"/>
              <w:rPr>
                <w:rFonts w:ascii="Courier New" w:hAnsi="Courier New" w:cs="Courier New"/>
                <w:sz w:val="20"/>
                <w:szCs w:val="20"/>
              </w:rPr>
            </w:pPr>
            <w:r w:rsidRPr="00FF4860">
              <w:rPr>
                <w:rFonts w:ascii="Courier New" w:hAnsi="Courier New" w:cs="Courier New"/>
                <w:noProof/>
                <w:sz w:val="20"/>
                <w:szCs w:val="20"/>
              </w:rPr>
              <w:t>(38 row(s) affected)</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Then comment out the SELECT * FROM </w:t>
            </w:r>
            <w:proofErr w:type="spellStart"/>
            <w:r w:rsidRPr="00232A00">
              <w:rPr>
                <w:rFonts w:ascii="Times New Roman" w:hAnsi="Times New Roman"/>
                <w:sz w:val="20"/>
                <w:szCs w:val="20"/>
              </w:rPr>
              <w:t>TempSettestquery</w:t>
            </w:r>
            <w:proofErr w:type="spellEnd"/>
            <w:r w:rsidRPr="00232A00">
              <w:rPr>
                <w:rFonts w:ascii="Times New Roman" w:hAnsi="Times New Roman"/>
                <w:sz w:val="20"/>
                <w:szCs w:val="20"/>
              </w:rPr>
              <w:t>.</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 xml:space="preserve">Now join the table </w:t>
            </w:r>
            <w:proofErr w:type="spellStart"/>
            <w:r w:rsidRPr="00232A00">
              <w:rPr>
                <w:rFonts w:ascii="Times New Roman" w:hAnsi="Times New Roman"/>
                <w:sz w:val="20"/>
                <w:szCs w:val="20"/>
              </w:rPr>
              <w:t>Production.ProductSubcategory</w:t>
            </w:r>
            <w:proofErr w:type="spellEnd"/>
            <w:r w:rsidRPr="00232A00">
              <w:rPr>
                <w:rFonts w:ascii="Times New Roman" w:hAnsi="Times New Roman"/>
                <w:sz w:val="20"/>
                <w:szCs w:val="20"/>
              </w:rPr>
              <w:t xml:space="preserve"> and the CTE by appropriate columns and use </w:t>
            </w:r>
            <w:proofErr w:type="gramStart"/>
            <w:r w:rsidRPr="00232A00">
              <w:rPr>
                <w:rFonts w:ascii="Times New Roman" w:hAnsi="Times New Roman"/>
                <w:sz w:val="20"/>
                <w:szCs w:val="20"/>
              </w:rPr>
              <w:t>SUM(</w:t>
            </w:r>
            <w:proofErr w:type="gramEnd"/>
            <w:r w:rsidRPr="00232A00">
              <w:rPr>
                <w:rFonts w:ascii="Times New Roman" w:hAnsi="Times New Roman"/>
                <w:sz w:val="20"/>
                <w:szCs w:val="20"/>
              </w:rPr>
              <w:t>) aggregate function to summarize the CTE column “</w:t>
            </w:r>
            <w:proofErr w:type="spellStart"/>
            <w:r w:rsidRPr="00232A00">
              <w:rPr>
                <w:rFonts w:ascii="Times New Roman" w:hAnsi="Times New Roman"/>
                <w:sz w:val="20"/>
                <w:szCs w:val="20"/>
              </w:rPr>
              <w:t>CountedProds</w:t>
            </w:r>
            <w:proofErr w:type="spellEnd"/>
            <w:r w:rsidRPr="00232A00">
              <w:rPr>
                <w:rFonts w:ascii="Times New Roman" w:hAnsi="Times New Roman"/>
                <w:sz w:val="20"/>
                <w:szCs w:val="20"/>
              </w:rPr>
              <w:t xml:space="preserve">”. Make the Join an outer join to catch the CTE column </w:t>
            </w:r>
            <w:proofErr w:type="spellStart"/>
            <w:r w:rsidRPr="00232A00">
              <w:rPr>
                <w:rFonts w:ascii="Times New Roman" w:hAnsi="Times New Roman"/>
                <w:sz w:val="20"/>
                <w:szCs w:val="20"/>
              </w:rPr>
              <w:t>ProdSubIDs</w:t>
            </w:r>
            <w:proofErr w:type="spellEnd"/>
            <w:r w:rsidRPr="00232A00">
              <w:rPr>
                <w:rFonts w:ascii="Times New Roman" w:hAnsi="Times New Roman"/>
                <w:sz w:val="20"/>
                <w:szCs w:val="20"/>
              </w:rPr>
              <w:t xml:space="preserve"> value of NULL.</w:t>
            </w:r>
          </w:p>
          <w:p w:rsidR="001C38D2" w:rsidRPr="00232A00" w:rsidRDefault="001C38D2" w:rsidP="00093284">
            <w:pPr>
              <w:spacing w:after="0" w:line="240" w:lineRule="auto"/>
              <w:rPr>
                <w:rFonts w:ascii="Times New Roman" w:hAnsi="Times New Roman"/>
                <w:sz w:val="20"/>
                <w:szCs w:val="20"/>
              </w:rPr>
            </w:pPr>
          </w:p>
          <w:p w:rsidR="001C38D2" w:rsidRPr="00232A00" w:rsidRDefault="001C38D2" w:rsidP="00093284">
            <w:pPr>
              <w:spacing w:after="0" w:line="240" w:lineRule="auto"/>
              <w:rPr>
                <w:rFonts w:ascii="Times New Roman" w:hAnsi="Times New Roman"/>
                <w:sz w:val="20"/>
                <w:szCs w:val="20"/>
              </w:rPr>
            </w:pPr>
            <w:r w:rsidRPr="00232A00">
              <w:rPr>
                <w:rFonts w:ascii="Times New Roman" w:hAnsi="Times New Roman"/>
                <w:sz w:val="20"/>
                <w:szCs w:val="20"/>
              </w:rPr>
              <w:t>The final result set should look something like the following.</w:t>
            </w:r>
          </w:p>
          <w:p w:rsidR="001C38D2" w:rsidRPr="00232A00" w:rsidRDefault="001C38D2" w:rsidP="00093284">
            <w:pPr>
              <w:spacing w:after="0" w:line="240" w:lineRule="auto"/>
              <w:rPr>
                <w:rFonts w:ascii="Times New Roman" w:hAnsi="Times New Roman"/>
                <w:sz w:val="20"/>
                <w:szCs w:val="20"/>
              </w:rPr>
            </w:pP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 xml:space="preserve">ProductCategoryID SubCat      SumProds            </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 ----------- -----------</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NULL              0           211</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1                 3           97</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2                 14          134</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3                 8           35</w:t>
            </w:r>
          </w:p>
          <w:p w:rsidR="001C38D2"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4                 12          29</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 xml:space="preserve">Warning: Null value is eliminated by an </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r w:rsidRPr="00FF4860">
              <w:rPr>
                <w:rFonts w:ascii="Courier New" w:hAnsi="Courier New" w:cs="Courier New"/>
                <w:noProof/>
                <w:sz w:val="20"/>
                <w:szCs w:val="20"/>
              </w:rPr>
              <w:t>aggregate or other SET operation.</w:t>
            </w:r>
          </w:p>
          <w:p w:rsidR="001C38D2" w:rsidRPr="00FF4860" w:rsidRDefault="001C38D2" w:rsidP="00093284">
            <w:pPr>
              <w:autoSpaceDE w:val="0"/>
              <w:autoSpaceDN w:val="0"/>
              <w:adjustRightInd w:val="0"/>
              <w:spacing w:after="0" w:line="240" w:lineRule="auto"/>
              <w:rPr>
                <w:rFonts w:ascii="Courier New" w:hAnsi="Courier New" w:cs="Courier New"/>
                <w:noProof/>
                <w:sz w:val="20"/>
                <w:szCs w:val="20"/>
              </w:rPr>
            </w:pPr>
          </w:p>
          <w:p w:rsidR="001C38D2" w:rsidRDefault="001C38D2" w:rsidP="00093284">
            <w:pPr>
              <w:spacing w:after="0" w:line="240" w:lineRule="auto"/>
              <w:rPr>
                <w:rFonts w:ascii="Courier New" w:hAnsi="Courier New" w:cs="Courier New"/>
                <w:noProof/>
                <w:sz w:val="20"/>
                <w:szCs w:val="20"/>
              </w:rPr>
            </w:pPr>
            <w:r w:rsidRPr="00FF4860">
              <w:rPr>
                <w:rFonts w:ascii="Courier New" w:hAnsi="Courier New" w:cs="Courier New"/>
                <w:noProof/>
                <w:sz w:val="20"/>
                <w:szCs w:val="20"/>
              </w:rPr>
              <w:t>(5 row(s) affected)</w:t>
            </w:r>
          </w:p>
          <w:p w:rsidR="001C38D2" w:rsidRPr="00232A00" w:rsidRDefault="001C38D2" w:rsidP="00093284">
            <w:pPr>
              <w:spacing w:after="0" w:line="240" w:lineRule="auto"/>
              <w:rPr>
                <w:rFonts w:ascii="Times New Roman" w:hAnsi="Times New Roman"/>
                <w:sz w:val="20"/>
                <w:szCs w:val="20"/>
              </w:rPr>
            </w:pPr>
          </w:p>
        </w:tc>
      </w:tr>
    </w:tbl>
    <w:p w:rsidR="006353B9" w:rsidRDefault="006353B9" w:rsidP="002D3551">
      <w:pPr>
        <w:pStyle w:val="Heading1"/>
      </w:pPr>
      <w:bookmarkStart w:id="4" w:name="_GoBack"/>
      <w:bookmarkStart w:id="5" w:name="_Toc376808916"/>
      <w:bookmarkEnd w:id="4"/>
    </w:p>
    <w:p w:rsidR="003A2FCC" w:rsidRDefault="002D3551" w:rsidP="002D3551">
      <w:pPr>
        <w:pStyle w:val="Heading1"/>
      </w:pPr>
      <w:r>
        <w:t>Exercise 2: Joining Data from multiple tables</w:t>
      </w:r>
      <w:r w:rsidR="00AD17EA">
        <w:t xml:space="preserve"> (</w:t>
      </w:r>
      <w:r w:rsidR="001746E9">
        <w:t>9</w:t>
      </w:r>
      <w:r w:rsidR="00AD17EA">
        <w:t>0')</w:t>
      </w:r>
      <w:bookmarkEnd w:id="5"/>
    </w:p>
    <w:tbl>
      <w:tblPr>
        <w:tblW w:w="0" w:type="auto"/>
        <w:tblLook w:val="01E0"/>
      </w:tblPr>
      <w:tblGrid>
        <w:gridCol w:w="2088"/>
        <w:gridCol w:w="7124"/>
      </w:tblGrid>
      <w:tr w:rsidR="002D3551" w:rsidRPr="00232A00" w:rsidTr="00093284">
        <w:tc>
          <w:tcPr>
            <w:tcW w:w="2088" w:type="dxa"/>
          </w:tcPr>
          <w:p w:rsidR="002D3551"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sidRPr="00232A00">
              <w:rPr>
                <w:rFonts w:ascii="Times New Roman" w:hAnsi="Times New Roman"/>
                <w:b/>
                <w:sz w:val="20"/>
                <w:szCs w:val="20"/>
              </w:rPr>
              <w:t>1</w:t>
            </w:r>
          </w:p>
        </w:tc>
        <w:tc>
          <w:tcPr>
            <w:tcW w:w="7124" w:type="dxa"/>
          </w:tcPr>
          <w:p w:rsidR="002D3551" w:rsidRPr="00232A00"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r w:rsidRPr="00232A00">
              <w:rPr>
                <w:rFonts w:ascii="Times New Roman" w:hAnsi="Times New Roman"/>
                <w:sz w:val="20"/>
                <w:szCs w:val="20"/>
              </w:rPr>
              <w:t>Write a query that lists the country and province names stored in Adventure</w:t>
            </w:r>
            <w:r>
              <w:rPr>
                <w:rFonts w:ascii="Times New Roman" w:hAnsi="Times New Roman"/>
                <w:sz w:val="20"/>
                <w:szCs w:val="20"/>
              </w:rPr>
              <w:t>W</w:t>
            </w:r>
            <w:r w:rsidRPr="00232A00">
              <w:rPr>
                <w:rFonts w:ascii="Times New Roman" w:hAnsi="Times New Roman"/>
                <w:sz w:val="20"/>
                <w:szCs w:val="20"/>
              </w:rPr>
              <w:t>orks</w:t>
            </w:r>
            <w:r>
              <w:rPr>
                <w:rFonts w:ascii="Times New Roman" w:hAnsi="Times New Roman"/>
                <w:sz w:val="20"/>
                <w:szCs w:val="20"/>
              </w:rPr>
              <w:t>2008</w:t>
            </w:r>
            <w:r w:rsidRPr="00232A00">
              <w:rPr>
                <w:rFonts w:ascii="Times New Roman" w:hAnsi="Times New Roman"/>
                <w:sz w:val="20"/>
                <w:szCs w:val="20"/>
              </w:rPr>
              <w:t xml:space="preserve">sample database. In the Person schema you will find the </w:t>
            </w:r>
            <w:proofErr w:type="spellStart"/>
            <w:r w:rsidRPr="00232A00">
              <w:rPr>
                <w:rFonts w:ascii="Times New Roman" w:hAnsi="Times New Roman"/>
                <w:sz w:val="20"/>
                <w:szCs w:val="20"/>
              </w:rPr>
              <w:t>CountryRegion</w:t>
            </w:r>
            <w:proofErr w:type="spellEnd"/>
            <w:r w:rsidRPr="00232A00">
              <w:rPr>
                <w:rFonts w:ascii="Times New Roman" w:hAnsi="Times New Roman"/>
                <w:sz w:val="20"/>
                <w:szCs w:val="20"/>
              </w:rPr>
              <w:t xml:space="preserve"> and </w:t>
            </w:r>
            <w:proofErr w:type="spellStart"/>
            <w:r w:rsidRPr="00232A00">
              <w:rPr>
                <w:rFonts w:ascii="Times New Roman" w:hAnsi="Times New Roman"/>
                <w:sz w:val="20"/>
                <w:szCs w:val="20"/>
              </w:rPr>
              <w:t>StateProvince</w:t>
            </w:r>
            <w:proofErr w:type="spellEnd"/>
            <w:r w:rsidRPr="00232A00">
              <w:rPr>
                <w:rFonts w:ascii="Times New Roman" w:hAnsi="Times New Roman"/>
                <w:sz w:val="20"/>
                <w:szCs w:val="20"/>
              </w:rPr>
              <w:t xml:space="preserve"> tables. Join them and produce a result set similar to the following. Notice that there is no particular sort order in the result set.</w:t>
            </w:r>
          </w:p>
          <w:p w:rsidR="002D3551"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Country                        Province</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Canada</w:t>
              </w:r>
            </w:smartTag>
            <w:smartTag w:uri="urn:schemas-microsoft-com:office:smarttags" w:element="place">
              <w:smartTag w:uri="urn:schemas-microsoft-com:office:smarttags" w:element="State">
                <w:r w:rsidRPr="00232A00">
                  <w:rPr>
                    <w:rFonts w:ascii="Courier New" w:hAnsi="Courier New" w:cs="Courier New"/>
                    <w:noProof/>
                    <w:sz w:val="20"/>
                    <w:szCs w:val="20"/>
                  </w:rPr>
                  <w:t>Alberta</w:t>
                </w:r>
              </w:smartTag>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United States</w:t>
              </w:r>
            </w:smartTag>
            <w:smartTag w:uri="urn:schemas-microsoft-com:office:smarttags" w:element="place">
              <w:smartTag w:uri="urn:schemas-microsoft-com:office:smarttags" w:element="State">
                <w:r w:rsidRPr="00232A00">
                  <w:rPr>
                    <w:rFonts w:ascii="Courier New" w:hAnsi="Courier New" w:cs="Courier New"/>
                    <w:noProof/>
                    <w:sz w:val="20"/>
                    <w:szCs w:val="20"/>
                  </w:rPr>
                  <w:t>Alaska</w:t>
                </w:r>
              </w:smartTag>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lastRenderedPageBreak/>
                <w:t>United States</w:t>
              </w:r>
            </w:smartTag>
            <w:smartTag w:uri="urn:schemas-microsoft-com:office:smarttags" w:element="place">
              <w:smartTag w:uri="urn:schemas-microsoft-com:office:smarttags" w:element="State">
                <w:r w:rsidRPr="00232A00">
                  <w:rPr>
                    <w:rFonts w:ascii="Courier New" w:hAnsi="Courier New" w:cs="Courier New"/>
                    <w:noProof/>
                    <w:sz w:val="20"/>
                    <w:szCs w:val="20"/>
                  </w:rPr>
                  <w:t>Alabama</w:t>
                </w:r>
              </w:smartTag>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United States</w:t>
              </w:r>
            </w:smartTag>
            <w:smartTag w:uri="urn:schemas-microsoft-com:office:smarttags" w:element="place">
              <w:smartTag w:uri="urn:schemas-microsoft-com:office:smarttags" w:element="State">
                <w:r w:rsidRPr="00232A00">
                  <w:rPr>
                    <w:rFonts w:ascii="Courier New" w:hAnsi="Courier New" w:cs="Courier New"/>
                    <w:noProof/>
                    <w:sz w:val="20"/>
                    <w:szCs w:val="20"/>
                  </w:rPr>
                  <w:t>Arkansas</w:t>
                </w:r>
              </w:smartTag>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State">
              <w:r w:rsidRPr="00232A00">
                <w:rPr>
                  <w:rFonts w:ascii="Courier New" w:hAnsi="Courier New" w:cs="Courier New"/>
                  <w:noProof/>
                  <w:sz w:val="20"/>
                  <w:szCs w:val="20"/>
                </w:rPr>
                <w:t>American Samoa</w:t>
              </w:r>
            </w:smartTag>
            <w:smartTag w:uri="urn:schemas-microsoft-com:office:smarttags" w:element="place">
              <w:smartTag w:uri="urn:schemas-microsoft-com:office:smarttags" w:element="State">
                <w:r w:rsidRPr="00232A00">
                  <w:rPr>
                    <w:rFonts w:ascii="Courier New" w:hAnsi="Courier New" w:cs="Courier New"/>
                    <w:noProof/>
                    <w:sz w:val="20"/>
                    <w:szCs w:val="20"/>
                  </w:rPr>
                  <w:t>American Samoa</w:t>
                </w:r>
              </w:smartTag>
            </w:smartTag>
          </w:p>
          <w:p w:rsidR="002D3551" w:rsidRPr="00A31D8F" w:rsidRDefault="002D3551" w:rsidP="00093284">
            <w:pPr>
              <w:spacing w:after="0" w:line="240" w:lineRule="auto"/>
              <w:rPr>
                <w:rFonts w:ascii="Times New Roman" w:hAnsi="Times New Roman"/>
                <w:sz w:val="20"/>
                <w:szCs w:val="20"/>
                <w:lang w:val="it-IT"/>
              </w:rPr>
            </w:pPr>
            <w:r w:rsidRPr="00A31D8F">
              <w:rPr>
                <w:rFonts w:ascii="Times New Roman" w:hAnsi="Times New Roman"/>
                <w:sz w:val="20"/>
                <w:szCs w:val="20"/>
                <w:lang w:val="it-IT"/>
              </w:rPr>
              <w:t>………</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France                         Belford (Territoire de)</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France                         Essonne</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place">
              <w:smartTag w:uri="urn:schemas-microsoft-com:office:smarttags" w:element="country-region">
                <w:r w:rsidRPr="00232A00">
                  <w:rPr>
                    <w:rFonts w:ascii="Courier New" w:hAnsi="Courier New" w:cs="Courier New"/>
                    <w:noProof/>
                    <w:sz w:val="20"/>
                    <w:szCs w:val="20"/>
                  </w:rPr>
                  <w:t>France</w:t>
                </w:r>
              </w:smartTag>
            </w:smartTag>
            <w:r w:rsidRPr="00232A00">
              <w:rPr>
                <w:rFonts w:ascii="Courier New" w:hAnsi="Courier New" w:cs="Courier New"/>
                <w:noProof/>
                <w:sz w:val="20"/>
                <w:szCs w:val="20"/>
              </w:rPr>
              <w:t xml:space="preserve">                         Hauts de Seine</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France</w:t>
              </w:r>
            </w:smartTag>
            <w:smartTag w:uri="urn:schemas-microsoft-com:office:smarttags" w:element="place">
              <w:r w:rsidRPr="00232A00">
                <w:rPr>
                  <w:rFonts w:ascii="Courier New" w:hAnsi="Courier New" w:cs="Courier New"/>
                  <w:noProof/>
                  <w:sz w:val="20"/>
                  <w:szCs w:val="20"/>
                </w:rPr>
                <w:t>Seine</w:t>
              </w:r>
            </w:smartTag>
            <w:r w:rsidRPr="00232A00">
              <w:rPr>
                <w:rFonts w:ascii="Courier New" w:hAnsi="Courier New" w:cs="Courier New"/>
                <w:noProof/>
                <w:sz w:val="20"/>
                <w:szCs w:val="20"/>
              </w:rPr>
              <w:t xml:space="preserve"> Saint Denis</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France                         Val de Marne</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France                         Val d'Oise</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p>
          <w:p w:rsidR="002D3551" w:rsidRPr="00232A00" w:rsidRDefault="002D3551" w:rsidP="00093284">
            <w:pPr>
              <w:spacing w:after="0" w:line="240" w:lineRule="auto"/>
              <w:rPr>
                <w:rFonts w:ascii="Times New Roman" w:hAnsi="Times New Roman"/>
                <w:sz w:val="20"/>
                <w:szCs w:val="20"/>
              </w:rPr>
            </w:pPr>
            <w:r w:rsidRPr="00232A00">
              <w:rPr>
                <w:rFonts w:ascii="Courier New" w:hAnsi="Courier New" w:cs="Courier New"/>
                <w:noProof/>
                <w:sz w:val="20"/>
                <w:szCs w:val="20"/>
              </w:rPr>
              <w:t>(181 row(s) affected)</w:t>
            </w: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sidRPr="00232A00">
              <w:rPr>
                <w:rFonts w:ascii="Times New Roman" w:hAnsi="Times New Roman"/>
                <w:b/>
                <w:sz w:val="20"/>
                <w:szCs w:val="20"/>
              </w:rPr>
              <w:t>2</w:t>
            </w:r>
          </w:p>
        </w:tc>
        <w:tc>
          <w:tcPr>
            <w:tcW w:w="7124" w:type="dxa"/>
          </w:tcPr>
          <w:p w:rsidR="002D3551" w:rsidRPr="00232A00"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r w:rsidRPr="00232A00">
              <w:rPr>
                <w:rFonts w:ascii="Times New Roman" w:hAnsi="Times New Roman"/>
                <w:sz w:val="20"/>
                <w:szCs w:val="20"/>
              </w:rPr>
              <w:t xml:space="preserve">Continue to work with the previous query and add a filter to only list the countries </w:t>
            </w:r>
            <w:smartTag w:uri="urn:schemas-microsoft-com:office:smarttags" w:element="country-region">
              <w:r w:rsidRPr="00232A00">
                <w:rPr>
                  <w:rFonts w:ascii="Times New Roman" w:hAnsi="Times New Roman"/>
                  <w:sz w:val="20"/>
                  <w:szCs w:val="20"/>
                </w:rPr>
                <w:t>Germany</w:t>
              </w:r>
            </w:smartTag>
            <w:r w:rsidRPr="00232A00">
              <w:rPr>
                <w:rFonts w:ascii="Times New Roman" w:hAnsi="Times New Roman"/>
                <w:sz w:val="20"/>
                <w:szCs w:val="20"/>
              </w:rPr>
              <w:t xml:space="preserve"> and </w:t>
            </w:r>
            <w:smartTag w:uri="urn:schemas-microsoft-com:office:smarttags" w:element="place">
              <w:smartTag w:uri="urn:schemas-microsoft-com:office:smarttags" w:element="country-region">
                <w:r w:rsidRPr="00232A00">
                  <w:rPr>
                    <w:rFonts w:ascii="Times New Roman" w:hAnsi="Times New Roman"/>
                    <w:sz w:val="20"/>
                    <w:szCs w:val="20"/>
                  </w:rPr>
                  <w:t>Canada</w:t>
                </w:r>
              </w:smartTag>
            </w:smartTag>
            <w:r w:rsidRPr="00232A00">
              <w:rPr>
                <w:rFonts w:ascii="Times New Roman" w:hAnsi="Times New Roman"/>
                <w:sz w:val="20"/>
                <w:szCs w:val="20"/>
              </w:rPr>
              <w:t>. Also notice the sort order and column headings of the result set. Your result set should look similar to the following.</w:t>
            </w:r>
          </w:p>
          <w:p w:rsidR="002D3551" w:rsidRPr="00232A00" w:rsidRDefault="002D3551" w:rsidP="00093284">
            <w:pPr>
              <w:spacing w:after="0" w:line="240" w:lineRule="auto"/>
              <w:rPr>
                <w:rFonts w:ascii="Times New Roman" w:hAnsi="Times New Roman"/>
                <w:sz w:val="20"/>
                <w:szCs w:val="20"/>
              </w:rPr>
            </w:pP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Country                        Province</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 ------------------------</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Canada                         Alberta</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Canada                         British Columbia</w:t>
            </w:r>
          </w:p>
          <w:p w:rsidR="002D3551" w:rsidRPr="00A31D8F" w:rsidRDefault="002D3551" w:rsidP="00093284">
            <w:pPr>
              <w:autoSpaceDE w:val="0"/>
              <w:autoSpaceDN w:val="0"/>
              <w:adjustRightInd w:val="0"/>
              <w:spacing w:after="0" w:line="240" w:lineRule="auto"/>
              <w:rPr>
                <w:rFonts w:ascii="Courier New" w:hAnsi="Courier New" w:cs="Courier New"/>
                <w:noProof/>
                <w:sz w:val="20"/>
                <w:szCs w:val="20"/>
                <w:lang w:val="it-IT"/>
              </w:rPr>
            </w:pPr>
            <w:r w:rsidRPr="00A31D8F">
              <w:rPr>
                <w:rFonts w:ascii="Courier New" w:hAnsi="Courier New" w:cs="Courier New"/>
                <w:noProof/>
                <w:sz w:val="20"/>
                <w:szCs w:val="20"/>
                <w:lang w:val="it-IT"/>
              </w:rPr>
              <w:t>Canada                         Brunswick</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Canada</w:t>
              </w:r>
            </w:smartTag>
            <w:smartTag w:uri="urn:schemas-microsoft-com:office:smarttags" w:element="place">
              <w:r w:rsidRPr="00232A00">
                <w:rPr>
                  <w:rFonts w:ascii="Courier New" w:hAnsi="Courier New" w:cs="Courier New"/>
                  <w:noProof/>
                  <w:sz w:val="20"/>
                  <w:szCs w:val="20"/>
                </w:rPr>
                <w:t>Labrador</w:t>
              </w:r>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Canada</w:t>
              </w:r>
            </w:smartTag>
            <w:smartTag w:uri="urn:schemas-microsoft-com:office:smarttags" w:element="place">
              <w:smartTag w:uri="urn:schemas-microsoft-com:office:smarttags" w:element="State">
                <w:r w:rsidRPr="00232A00">
                  <w:rPr>
                    <w:rFonts w:ascii="Courier New" w:hAnsi="Courier New" w:cs="Courier New"/>
                    <w:noProof/>
                    <w:sz w:val="20"/>
                    <w:szCs w:val="20"/>
                  </w:rPr>
                  <w:t>Manitoba</w:t>
                </w:r>
              </w:smartTag>
            </w:smartTag>
          </w:p>
          <w:p w:rsidR="002D3551" w:rsidRPr="00232A00" w:rsidRDefault="002D3551" w:rsidP="00093284">
            <w:pPr>
              <w:spacing w:after="0" w:line="240" w:lineRule="auto"/>
              <w:rPr>
                <w:rFonts w:ascii="Times New Roman" w:hAnsi="Times New Roman"/>
                <w:sz w:val="20"/>
                <w:szCs w:val="20"/>
              </w:rPr>
            </w:pPr>
            <w:smartTag w:uri="urn:schemas-microsoft-com:office:smarttags" w:element="country-region">
              <w:r w:rsidRPr="00232A00">
                <w:rPr>
                  <w:rFonts w:ascii="Courier New" w:hAnsi="Courier New" w:cs="Courier New"/>
                  <w:noProof/>
                  <w:sz w:val="20"/>
                  <w:szCs w:val="20"/>
                </w:rPr>
                <w:t>Canada</w:t>
              </w:r>
            </w:smartTag>
            <w:smartTag w:uri="urn:schemas-microsoft-com:office:smarttags" w:element="place">
              <w:smartTag w:uri="urn:schemas-microsoft-com:office:smarttags" w:element="State">
                <w:r w:rsidRPr="00232A00">
                  <w:rPr>
                    <w:rFonts w:ascii="Courier New" w:hAnsi="Courier New" w:cs="Courier New"/>
                    <w:noProof/>
                    <w:sz w:val="20"/>
                    <w:szCs w:val="20"/>
                  </w:rPr>
                  <w:t>Newfoundland</w:t>
                </w:r>
              </w:smartTag>
            </w:smartTag>
          </w:p>
          <w:p w:rsidR="002D3551" w:rsidRPr="00232A00" w:rsidRDefault="002D3551" w:rsidP="00093284">
            <w:pPr>
              <w:spacing w:after="0" w:line="240" w:lineRule="auto"/>
              <w:rPr>
                <w:rFonts w:ascii="Times New Roman" w:hAnsi="Times New Roman"/>
                <w:sz w:val="20"/>
                <w:szCs w:val="20"/>
              </w:rPr>
            </w:pPr>
            <w:r w:rsidRPr="00232A00">
              <w:rPr>
                <w:rFonts w:ascii="Times New Roman" w:hAnsi="Times New Roman"/>
                <w:sz w:val="20"/>
                <w:szCs w:val="20"/>
              </w:rPr>
              <w:t xml:space="preserve">                          ………</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Germany</w:t>
              </w:r>
            </w:smartTag>
            <w:smartTag w:uri="urn:schemas-microsoft-com:office:smarttags" w:element="place">
              <w:smartTag w:uri="urn:schemas-microsoft-com:office:smarttags" w:element="State">
                <w:r w:rsidRPr="00232A00">
                  <w:rPr>
                    <w:rFonts w:ascii="Courier New" w:hAnsi="Courier New" w:cs="Courier New"/>
                    <w:noProof/>
                    <w:sz w:val="20"/>
                    <w:szCs w:val="20"/>
                  </w:rPr>
                  <w:t>Brandenburg</w:t>
                </w:r>
              </w:smartTag>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Germany</w:t>
              </w:r>
            </w:smartTag>
            <w:smartTag w:uri="urn:schemas-microsoft-com:office:smarttags" w:element="place">
              <w:smartTag w:uri="urn:schemas-microsoft-com:office:smarttags" w:element="State">
                <w:r w:rsidRPr="00232A00">
                  <w:rPr>
                    <w:rFonts w:ascii="Courier New" w:hAnsi="Courier New" w:cs="Courier New"/>
                    <w:noProof/>
                    <w:sz w:val="20"/>
                    <w:szCs w:val="20"/>
                  </w:rPr>
                  <w:t>Hamburg</w:t>
                </w:r>
              </w:smartTag>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place">
              <w:smartTag w:uri="urn:schemas-microsoft-com:office:smarttags" w:element="country-region">
                <w:r w:rsidRPr="00232A00">
                  <w:rPr>
                    <w:rFonts w:ascii="Courier New" w:hAnsi="Courier New" w:cs="Courier New"/>
                    <w:noProof/>
                    <w:sz w:val="20"/>
                    <w:szCs w:val="20"/>
                  </w:rPr>
                  <w:t>Germany</w:t>
                </w:r>
              </w:smartTag>
            </w:smartTag>
            <w:r w:rsidRPr="00232A00">
              <w:rPr>
                <w:rFonts w:ascii="Courier New" w:hAnsi="Courier New" w:cs="Courier New"/>
                <w:noProof/>
                <w:sz w:val="20"/>
                <w:szCs w:val="20"/>
              </w:rPr>
              <w:t xml:space="preserve">                        Hessen</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place">
              <w:smartTag w:uri="urn:schemas-microsoft-com:office:smarttags" w:element="country-region">
                <w:r w:rsidRPr="00232A00">
                  <w:rPr>
                    <w:rFonts w:ascii="Courier New" w:hAnsi="Courier New" w:cs="Courier New"/>
                    <w:noProof/>
                    <w:sz w:val="20"/>
                    <w:szCs w:val="20"/>
                  </w:rPr>
                  <w:t>Germany</w:t>
                </w:r>
              </w:smartTag>
            </w:smartTag>
            <w:r w:rsidRPr="00232A00">
              <w:rPr>
                <w:rFonts w:ascii="Courier New" w:hAnsi="Courier New" w:cs="Courier New"/>
                <w:noProof/>
                <w:sz w:val="20"/>
                <w:szCs w:val="20"/>
              </w:rPr>
              <w:t xml:space="preserve">                        Nordrhein-Westfalen</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Germany</w:t>
              </w:r>
            </w:smartTag>
            <w:smartTag w:uri="urn:schemas-microsoft-com:office:smarttags" w:element="place">
              <w:smartTag w:uri="urn:schemas-microsoft-com:office:smarttags" w:element="State">
                <w:r w:rsidRPr="00232A00">
                  <w:rPr>
                    <w:rFonts w:ascii="Courier New" w:hAnsi="Courier New" w:cs="Courier New"/>
                    <w:noProof/>
                    <w:sz w:val="20"/>
                    <w:szCs w:val="20"/>
                  </w:rPr>
                  <w:t>Saarland</w:t>
                </w:r>
              </w:smartTag>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smartTag w:uri="urn:schemas-microsoft-com:office:smarttags" w:element="country-region">
              <w:r w:rsidRPr="00232A00">
                <w:rPr>
                  <w:rFonts w:ascii="Courier New" w:hAnsi="Courier New" w:cs="Courier New"/>
                  <w:noProof/>
                  <w:sz w:val="20"/>
                  <w:szCs w:val="20"/>
                </w:rPr>
                <w:t>Germany</w:t>
              </w:r>
            </w:smartTag>
            <w:smartTag w:uri="urn:schemas-microsoft-com:office:smarttags" w:element="place">
              <w:r w:rsidRPr="00232A00">
                <w:rPr>
                  <w:rFonts w:ascii="Courier New" w:hAnsi="Courier New" w:cs="Courier New"/>
                  <w:noProof/>
                  <w:sz w:val="20"/>
                  <w:szCs w:val="20"/>
                </w:rPr>
                <w:t>Saxony</w:t>
              </w:r>
            </w:smartTag>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p>
          <w:p w:rsidR="002D3551" w:rsidRPr="00232A00" w:rsidRDefault="002D3551" w:rsidP="00093284">
            <w:pPr>
              <w:spacing w:after="0" w:line="240" w:lineRule="auto"/>
              <w:rPr>
                <w:rFonts w:ascii="Times New Roman" w:hAnsi="Times New Roman"/>
                <w:sz w:val="20"/>
                <w:szCs w:val="20"/>
              </w:rPr>
            </w:pPr>
            <w:r w:rsidRPr="00232A00">
              <w:rPr>
                <w:rFonts w:ascii="Courier New" w:hAnsi="Courier New" w:cs="Courier New"/>
                <w:noProof/>
                <w:sz w:val="20"/>
                <w:szCs w:val="20"/>
              </w:rPr>
              <w:t>(20 row(s) affected</w:t>
            </w: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Default="00022BDB" w:rsidP="00093284">
            <w:pPr>
              <w:spacing w:after="0" w:line="240" w:lineRule="auto"/>
              <w:rPr>
                <w:ins w:id="6" w:author="Tibor" w:date="2009-02-05T16:48:00Z"/>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sidRPr="00232A00">
              <w:rPr>
                <w:rFonts w:ascii="Times New Roman" w:hAnsi="Times New Roman"/>
                <w:b/>
                <w:sz w:val="20"/>
                <w:szCs w:val="20"/>
              </w:rPr>
              <w:t>3</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We want information about orders. From the </w:t>
            </w:r>
            <w:proofErr w:type="spellStart"/>
            <w:r>
              <w:rPr>
                <w:rFonts w:ascii="Times New Roman" w:hAnsi="Times New Roman"/>
                <w:sz w:val="20"/>
                <w:szCs w:val="20"/>
              </w:rPr>
              <w:t>Sales.SalesOrderHeader</w:t>
            </w:r>
            <w:proofErr w:type="spellEnd"/>
            <w:r>
              <w:rPr>
                <w:rFonts w:ascii="Times New Roman" w:hAnsi="Times New Roman"/>
                <w:sz w:val="20"/>
                <w:szCs w:val="20"/>
              </w:rPr>
              <w:t xml:space="preserve"> table we want the </w:t>
            </w:r>
            <w:proofErr w:type="spellStart"/>
            <w:r>
              <w:rPr>
                <w:rFonts w:ascii="Times New Roman" w:hAnsi="Times New Roman"/>
                <w:sz w:val="20"/>
                <w:szCs w:val="20"/>
              </w:rPr>
              <w:t>SalesOrderID</w:t>
            </w:r>
            <w:proofErr w:type="spellEnd"/>
            <w:r>
              <w:rPr>
                <w:rFonts w:ascii="Times New Roman" w:hAnsi="Times New Roman"/>
                <w:sz w:val="20"/>
                <w:szCs w:val="20"/>
              </w:rPr>
              <w:t xml:space="preserve">, </w:t>
            </w:r>
            <w:proofErr w:type="spellStart"/>
            <w:r>
              <w:rPr>
                <w:rFonts w:ascii="Times New Roman" w:hAnsi="Times New Roman"/>
                <w:sz w:val="20"/>
                <w:szCs w:val="20"/>
              </w:rPr>
              <w:t>OrderDate</w:t>
            </w:r>
            <w:proofErr w:type="spellEnd"/>
            <w:r>
              <w:rPr>
                <w:rFonts w:ascii="Times New Roman" w:hAnsi="Times New Roman"/>
                <w:sz w:val="20"/>
                <w:szCs w:val="20"/>
              </w:rPr>
              <w:t xml:space="preserve"> and </w:t>
            </w:r>
            <w:proofErr w:type="spellStart"/>
            <w:r>
              <w:rPr>
                <w:rFonts w:ascii="Times New Roman" w:hAnsi="Times New Roman"/>
                <w:sz w:val="20"/>
                <w:szCs w:val="20"/>
              </w:rPr>
              <w:t>SalesPersonIDcolums</w:t>
            </w:r>
            <w:proofErr w:type="spellEnd"/>
            <w:r>
              <w:rPr>
                <w:rFonts w:ascii="Times New Roman" w:hAnsi="Times New Roman"/>
                <w:sz w:val="20"/>
                <w:szCs w:val="20"/>
              </w:rPr>
              <w:t xml:space="preserve">. From the </w:t>
            </w:r>
            <w:proofErr w:type="spellStart"/>
            <w:r>
              <w:rPr>
                <w:rFonts w:ascii="Times New Roman" w:hAnsi="Times New Roman"/>
                <w:sz w:val="20"/>
                <w:szCs w:val="20"/>
              </w:rPr>
              <w:t>Sales.SalesPerson</w:t>
            </w:r>
            <w:proofErr w:type="spellEnd"/>
            <w:r>
              <w:rPr>
                <w:rFonts w:ascii="Times New Roman" w:hAnsi="Times New Roman"/>
                <w:sz w:val="20"/>
                <w:szCs w:val="20"/>
              </w:rPr>
              <w:t xml:space="preserve"> table we want the </w:t>
            </w:r>
            <w:proofErr w:type="spellStart"/>
            <w:r>
              <w:rPr>
                <w:rFonts w:ascii="Times New Roman" w:hAnsi="Times New Roman"/>
                <w:sz w:val="20"/>
                <w:szCs w:val="20"/>
              </w:rPr>
              <w:t>BusinessEntityID</w:t>
            </w:r>
            <w:proofErr w:type="spellEnd"/>
            <w:r>
              <w:rPr>
                <w:rFonts w:ascii="Times New Roman" w:hAnsi="Times New Roman"/>
                <w:sz w:val="20"/>
                <w:szCs w:val="20"/>
              </w:rPr>
              <w:t xml:space="preserve"> (which identifies the sales person), Bonus and the </w:t>
            </w:r>
            <w:proofErr w:type="spellStart"/>
            <w:r>
              <w:rPr>
                <w:rFonts w:ascii="Times New Roman" w:hAnsi="Times New Roman"/>
                <w:sz w:val="20"/>
                <w:szCs w:val="20"/>
              </w:rPr>
              <w:t>SalesYTD</w:t>
            </w:r>
            <w:proofErr w:type="spellEnd"/>
            <w:r>
              <w:rPr>
                <w:rFonts w:ascii="Times New Roman" w:hAnsi="Times New Roman"/>
                <w:sz w:val="20"/>
                <w:szCs w:val="20"/>
              </w:rPr>
              <w:t xml:space="preserve"> (how much this person sold for yet this year) columns. </w:t>
            </w: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(As an aside, note that joining </w:t>
            </w:r>
            <w:proofErr w:type="spellStart"/>
            <w:r>
              <w:rPr>
                <w:rFonts w:ascii="Times New Roman" w:hAnsi="Times New Roman"/>
                <w:sz w:val="20"/>
                <w:szCs w:val="20"/>
              </w:rPr>
              <w:t>SalesOrderHeader</w:t>
            </w:r>
            <w:proofErr w:type="spellEnd"/>
            <w:r>
              <w:rPr>
                <w:rFonts w:ascii="Times New Roman" w:hAnsi="Times New Roman"/>
                <w:sz w:val="20"/>
                <w:szCs w:val="20"/>
              </w:rPr>
              <w:t xml:space="preserve"> to </w:t>
            </w:r>
            <w:proofErr w:type="spellStart"/>
            <w:r>
              <w:rPr>
                <w:rFonts w:ascii="Times New Roman" w:hAnsi="Times New Roman"/>
                <w:sz w:val="20"/>
                <w:szCs w:val="20"/>
              </w:rPr>
              <w:t>SalesPerson</w:t>
            </w:r>
            <w:proofErr w:type="spellEnd"/>
            <w:r>
              <w:rPr>
                <w:rFonts w:ascii="Times New Roman" w:hAnsi="Times New Roman"/>
                <w:sz w:val="20"/>
                <w:szCs w:val="20"/>
              </w:rPr>
              <w:t xml:space="preserve"> will restrict the result to non-Internet orders (order processed on the Internet has 1 in the </w:t>
            </w:r>
            <w:proofErr w:type="spellStart"/>
            <w:r>
              <w:rPr>
                <w:rFonts w:ascii="Times New Roman" w:hAnsi="Times New Roman"/>
                <w:sz w:val="20"/>
                <w:szCs w:val="20"/>
              </w:rPr>
              <w:t>OnlineOrderFlag</w:t>
            </w:r>
            <w:proofErr w:type="spellEnd"/>
            <w:r>
              <w:rPr>
                <w:rFonts w:ascii="Times New Roman" w:hAnsi="Times New Roman"/>
                <w:sz w:val="20"/>
                <w:szCs w:val="20"/>
              </w:rPr>
              <w:t xml:space="preserve">, and has NULL for the </w:t>
            </w:r>
            <w:proofErr w:type="spellStart"/>
            <w:r>
              <w:rPr>
                <w:rFonts w:ascii="Times New Roman" w:hAnsi="Times New Roman"/>
                <w:sz w:val="20"/>
                <w:szCs w:val="20"/>
              </w:rPr>
              <w:t>SalesPersonID</w:t>
            </w:r>
            <w:proofErr w:type="spellEnd"/>
            <w:r>
              <w:rPr>
                <w:rFonts w:ascii="Times New Roman" w:hAnsi="Times New Roman"/>
                <w:sz w:val="20"/>
                <w:szCs w:val="20"/>
              </w:rPr>
              <w:t xml:space="preserve"> column.)</w:t>
            </w: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Note that the time portion below has been removed from the </w:t>
            </w:r>
            <w:proofErr w:type="spellStart"/>
            <w:r>
              <w:rPr>
                <w:rFonts w:ascii="Times New Roman" w:hAnsi="Times New Roman"/>
                <w:sz w:val="20"/>
                <w:szCs w:val="20"/>
              </w:rPr>
              <w:t>OrderDate</w:t>
            </w:r>
            <w:proofErr w:type="spellEnd"/>
            <w:r>
              <w:rPr>
                <w:rFonts w:ascii="Times New Roman" w:hAnsi="Times New Roman"/>
                <w:sz w:val="20"/>
                <w:szCs w:val="20"/>
              </w:rPr>
              <w:t xml:space="preserve"> column for presentation purposes.</w:t>
            </w: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p>
        </w:tc>
      </w:tr>
      <w:tr w:rsidR="002D3551" w:rsidRPr="005B513A" w:rsidTr="00093284">
        <w:tc>
          <w:tcPr>
            <w:tcW w:w="9212" w:type="dxa"/>
            <w:gridSpan w:val="2"/>
          </w:tcPr>
          <w:p w:rsidR="002D3551" w:rsidRPr="005B513A" w:rsidRDefault="002D3551" w:rsidP="00093284">
            <w:pPr>
              <w:spacing w:after="0" w:line="240" w:lineRule="auto"/>
              <w:rPr>
                <w:rFonts w:ascii="Courier New" w:hAnsi="Courier New" w:cs="Courier New"/>
                <w:sz w:val="18"/>
                <w:szCs w:val="18"/>
              </w:rPr>
            </w:pPr>
            <w:proofErr w:type="spellStart"/>
            <w:r w:rsidRPr="005B513A">
              <w:rPr>
                <w:rFonts w:ascii="Courier New" w:hAnsi="Courier New" w:cs="Courier New"/>
                <w:sz w:val="18"/>
                <w:szCs w:val="18"/>
              </w:rPr>
              <w:t>SalesOrderIDOrderDateSalesPersonIDBusinessEntityID</w:t>
            </w:r>
            <w:proofErr w:type="spellEnd"/>
            <w:r w:rsidRPr="005B513A">
              <w:rPr>
                <w:rFonts w:ascii="Courier New" w:hAnsi="Courier New" w:cs="Courier New"/>
                <w:sz w:val="18"/>
                <w:szCs w:val="18"/>
              </w:rPr>
              <w:t xml:space="preserve"> Bonus      </w:t>
            </w:r>
            <w:proofErr w:type="spellStart"/>
            <w:r w:rsidRPr="005B513A">
              <w:rPr>
                <w:rFonts w:ascii="Courier New" w:hAnsi="Courier New" w:cs="Courier New"/>
                <w:sz w:val="18"/>
                <w:szCs w:val="18"/>
              </w:rPr>
              <w:t>SalesYTD</w:t>
            </w:r>
            <w:proofErr w:type="spellEnd"/>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 ------------- ---------------- ---------- ---------------------</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43659        2001-07-01  279           </w:t>
            </w:r>
            <w:proofErr w:type="spellStart"/>
            <w:r w:rsidRPr="005B513A">
              <w:rPr>
                <w:rFonts w:ascii="Courier New" w:hAnsi="Courier New" w:cs="Courier New"/>
                <w:sz w:val="18"/>
                <w:szCs w:val="18"/>
              </w:rPr>
              <w:t>279</w:t>
            </w:r>
            <w:proofErr w:type="spellEnd"/>
            <w:r w:rsidRPr="005B513A">
              <w:rPr>
                <w:rFonts w:ascii="Courier New" w:hAnsi="Courier New" w:cs="Courier New"/>
                <w:sz w:val="18"/>
                <w:szCs w:val="18"/>
              </w:rPr>
              <w:t xml:space="preserve">              6700,00    2811012,7151</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43660        2001-07-01  279           </w:t>
            </w:r>
            <w:proofErr w:type="spellStart"/>
            <w:r w:rsidRPr="005B513A">
              <w:rPr>
                <w:rFonts w:ascii="Courier New" w:hAnsi="Courier New" w:cs="Courier New"/>
                <w:sz w:val="18"/>
                <w:szCs w:val="18"/>
              </w:rPr>
              <w:t>279</w:t>
            </w:r>
            <w:proofErr w:type="spellEnd"/>
            <w:r w:rsidRPr="005B513A">
              <w:rPr>
                <w:rFonts w:ascii="Courier New" w:hAnsi="Courier New" w:cs="Courier New"/>
                <w:sz w:val="18"/>
                <w:szCs w:val="18"/>
              </w:rPr>
              <w:t xml:space="preserve">              6700,00    2811012,7151</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43661        2001-07-01  282           </w:t>
            </w:r>
            <w:proofErr w:type="spellStart"/>
            <w:r w:rsidRPr="005B513A">
              <w:rPr>
                <w:rFonts w:ascii="Courier New" w:hAnsi="Courier New" w:cs="Courier New"/>
                <w:sz w:val="18"/>
                <w:szCs w:val="18"/>
              </w:rPr>
              <w:t>282</w:t>
            </w:r>
            <w:proofErr w:type="spellEnd"/>
            <w:r w:rsidRPr="005B513A">
              <w:rPr>
                <w:rFonts w:ascii="Courier New" w:hAnsi="Courier New" w:cs="Courier New"/>
                <w:sz w:val="18"/>
                <w:szCs w:val="18"/>
              </w:rPr>
              <w:t xml:space="preserve">              5000,00    3189356,2465</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43662        2001-07-01  282           </w:t>
            </w:r>
            <w:proofErr w:type="spellStart"/>
            <w:r w:rsidRPr="005B513A">
              <w:rPr>
                <w:rFonts w:ascii="Courier New" w:hAnsi="Courier New" w:cs="Courier New"/>
                <w:sz w:val="18"/>
                <w:szCs w:val="18"/>
              </w:rPr>
              <w:t>282</w:t>
            </w:r>
            <w:proofErr w:type="spellEnd"/>
            <w:r w:rsidRPr="005B513A">
              <w:rPr>
                <w:rFonts w:ascii="Courier New" w:hAnsi="Courier New" w:cs="Courier New"/>
                <w:sz w:val="18"/>
                <w:szCs w:val="18"/>
              </w:rPr>
              <w:t xml:space="preserve">              5000,00    3189356,2465</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lastRenderedPageBreak/>
              <w:t xml:space="preserve">43663        2001-07-01  276           </w:t>
            </w:r>
            <w:proofErr w:type="spellStart"/>
            <w:r w:rsidRPr="005B513A">
              <w:rPr>
                <w:rFonts w:ascii="Courier New" w:hAnsi="Courier New" w:cs="Courier New"/>
                <w:sz w:val="18"/>
                <w:szCs w:val="18"/>
              </w:rPr>
              <w:t>276</w:t>
            </w:r>
            <w:proofErr w:type="spellEnd"/>
            <w:r w:rsidRPr="005B513A">
              <w:rPr>
                <w:rFonts w:ascii="Courier New" w:hAnsi="Courier New" w:cs="Courier New"/>
                <w:sz w:val="18"/>
                <w:szCs w:val="18"/>
              </w:rPr>
              <w:t xml:space="preserve">              2000,00    5200475,2313</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43664        2001-07-01  280           </w:t>
            </w:r>
            <w:proofErr w:type="spellStart"/>
            <w:r w:rsidRPr="005B513A">
              <w:rPr>
                <w:rFonts w:ascii="Courier New" w:hAnsi="Courier New" w:cs="Courier New"/>
                <w:sz w:val="18"/>
                <w:szCs w:val="18"/>
              </w:rPr>
              <w:t>280</w:t>
            </w:r>
            <w:proofErr w:type="spellEnd"/>
            <w:r w:rsidRPr="005B513A">
              <w:rPr>
                <w:rFonts w:ascii="Courier New" w:hAnsi="Courier New" w:cs="Courier New"/>
                <w:sz w:val="18"/>
                <w:szCs w:val="18"/>
              </w:rPr>
              <w:t xml:space="preserve">              5000,00    0,00</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71949        2004-06-01  277           </w:t>
            </w:r>
            <w:proofErr w:type="spellStart"/>
            <w:r w:rsidRPr="005B513A">
              <w:rPr>
                <w:rFonts w:ascii="Courier New" w:hAnsi="Courier New" w:cs="Courier New"/>
                <w:sz w:val="18"/>
                <w:szCs w:val="18"/>
              </w:rPr>
              <w:t>277</w:t>
            </w:r>
            <w:proofErr w:type="spellEnd"/>
            <w:r w:rsidRPr="005B513A">
              <w:rPr>
                <w:rFonts w:ascii="Courier New" w:hAnsi="Courier New" w:cs="Courier New"/>
                <w:sz w:val="18"/>
                <w:szCs w:val="18"/>
              </w:rPr>
              <w:t xml:space="preserve">              2500,00    3857163,6332</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71950        2004-06-01  279           </w:t>
            </w:r>
            <w:proofErr w:type="spellStart"/>
            <w:r w:rsidRPr="005B513A">
              <w:rPr>
                <w:rFonts w:ascii="Courier New" w:hAnsi="Courier New" w:cs="Courier New"/>
                <w:sz w:val="18"/>
                <w:szCs w:val="18"/>
              </w:rPr>
              <w:t>279</w:t>
            </w:r>
            <w:proofErr w:type="spellEnd"/>
            <w:r w:rsidRPr="005B513A">
              <w:rPr>
                <w:rFonts w:ascii="Courier New" w:hAnsi="Courier New" w:cs="Courier New"/>
                <w:sz w:val="18"/>
                <w:szCs w:val="18"/>
              </w:rPr>
              <w:t xml:space="preserve">              6700,00    2811012,7151</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71951        2004-06-01  279           </w:t>
            </w:r>
            <w:proofErr w:type="spellStart"/>
            <w:r w:rsidRPr="005B513A">
              <w:rPr>
                <w:rFonts w:ascii="Courier New" w:hAnsi="Courier New" w:cs="Courier New"/>
                <w:sz w:val="18"/>
                <w:szCs w:val="18"/>
              </w:rPr>
              <w:t>279</w:t>
            </w:r>
            <w:proofErr w:type="spellEnd"/>
            <w:r w:rsidRPr="005B513A">
              <w:rPr>
                <w:rFonts w:ascii="Courier New" w:hAnsi="Courier New" w:cs="Courier New"/>
                <w:sz w:val="18"/>
                <w:szCs w:val="18"/>
              </w:rPr>
              <w:t xml:space="preserve">              6700,00    2811012,7151</w:t>
            </w:r>
          </w:p>
          <w:p w:rsidR="002D3551" w:rsidRPr="005B513A"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 xml:space="preserve">71952        2004-06-01  275           </w:t>
            </w:r>
            <w:proofErr w:type="spellStart"/>
            <w:r w:rsidRPr="005B513A">
              <w:rPr>
                <w:rFonts w:ascii="Courier New" w:hAnsi="Courier New" w:cs="Courier New"/>
                <w:sz w:val="18"/>
                <w:szCs w:val="18"/>
              </w:rPr>
              <w:t>275</w:t>
            </w:r>
            <w:proofErr w:type="spellEnd"/>
            <w:r w:rsidRPr="005B513A">
              <w:rPr>
                <w:rFonts w:ascii="Courier New" w:hAnsi="Courier New" w:cs="Courier New"/>
                <w:sz w:val="18"/>
                <w:szCs w:val="18"/>
              </w:rPr>
              <w:t xml:space="preserve">              4100,00    4557045,0459</w:t>
            </w:r>
          </w:p>
          <w:p w:rsidR="002D3551" w:rsidRPr="005B513A" w:rsidRDefault="002D3551" w:rsidP="00093284">
            <w:pPr>
              <w:spacing w:after="0" w:line="240" w:lineRule="auto"/>
              <w:rPr>
                <w:rFonts w:ascii="Courier New" w:hAnsi="Courier New" w:cs="Courier New"/>
                <w:sz w:val="18"/>
                <w:szCs w:val="18"/>
              </w:rPr>
            </w:pPr>
          </w:p>
          <w:p w:rsidR="002D3551" w:rsidRDefault="002D3551" w:rsidP="00093284">
            <w:pPr>
              <w:spacing w:after="0" w:line="240" w:lineRule="auto"/>
              <w:rPr>
                <w:rFonts w:ascii="Courier New" w:hAnsi="Courier New" w:cs="Courier New"/>
                <w:sz w:val="18"/>
                <w:szCs w:val="18"/>
              </w:rPr>
            </w:pPr>
            <w:r w:rsidRPr="005B513A">
              <w:rPr>
                <w:rFonts w:ascii="Courier New" w:hAnsi="Courier New" w:cs="Courier New"/>
                <w:sz w:val="18"/>
                <w:szCs w:val="18"/>
              </w:rPr>
              <w:t>(3806 row(s) affected)</w:t>
            </w:r>
          </w:p>
          <w:p w:rsidR="002D3551" w:rsidRPr="005B513A" w:rsidRDefault="002D3551" w:rsidP="00093284">
            <w:pPr>
              <w:spacing w:after="0" w:line="240" w:lineRule="auto"/>
              <w:rPr>
                <w:rFonts w:ascii="Courier New" w:hAnsi="Courier New" w:cs="Courier New"/>
                <w:sz w:val="18"/>
                <w:szCs w:val="18"/>
              </w:rPr>
            </w:pP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4</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Use above query, add </w:t>
            </w:r>
            <w:proofErr w:type="spellStart"/>
            <w:r>
              <w:rPr>
                <w:rFonts w:ascii="Times New Roman" w:hAnsi="Times New Roman"/>
                <w:sz w:val="20"/>
                <w:szCs w:val="20"/>
              </w:rPr>
              <w:t>JobTitle</w:t>
            </w:r>
            <w:proofErr w:type="spellEnd"/>
            <w:r>
              <w:rPr>
                <w:rFonts w:ascii="Times New Roman" w:hAnsi="Times New Roman"/>
                <w:sz w:val="20"/>
                <w:szCs w:val="20"/>
              </w:rPr>
              <w:t xml:space="preserve"> and remove the </w:t>
            </w:r>
            <w:proofErr w:type="spellStart"/>
            <w:r>
              <w:rPr>
                <w:rFonts w:ascii="Times New Roman" w:hAnsi="Times New Roman"/>
                <w:sz w:val="20"/>
                <w:szCs w:val="20"/>
              </w:rPr>
              <w:t>SalesPersonID</w:t>
            </w:r>
            <w:proofErr w:type="spellEnd"/>
            <w:r>
              <w:rPr>
                <w:rFonts w:ascii="Times New Roman" w:hAnsi="Times New Roman"/>
                <w:sz w:val="20"/>
                <w:szCs w:val="20"/>
              </w:rPr>
              <w:t xml:space="preserve"> and the </w:t>
            </w:r>
            <w:proofErr w:type="spellStart"/>
            <w:r w:rsidRPr="00D7137C">
              <w:rPr>
                <w:rFonts w:ascii="Times New Roman" w:hAnsi="Times New Roman"/>
                <w:sz w:val="20"/>
                <w:szCs w:val="20"/>
              </w:rPr>
              <w:t>BusinessEntityID</w:t>
            </w:r>
            <w:proofErr w:type="spellEnd"/>
            <w:r>
              <w:rPr>
                <w:rFonts w:ascii="Times New Roman" w:hAnsi="Times New Roman"/>
                <w:sz w:val="20"/>
                <w:szCs w:val="20"/>
              </w:rPr>
              <w:t xml:space="preserve"> columns. You need to join to the </w:t>
            </w:r>
            <w:proofErr w:type="spellStart"/>
            <w:r w:rsidRPr="00D7137C">
              <w:rPr>
                <w:rFonts w:ascii="Times New Roman" w:hAnsi="Times New Roman"/>
                <w:sz w:val="20"/>
                <w:szCs w:val="20"/>
              </w:rPr>
              <w:t>HumanResources.Employee</w:t>
            </w:r>
            <w:proofErr w:type="spellEnd"/>
            <w:r>
              <w:rPr>
                <w:rFonts w:ascii="Times New Roman" w:hAnsi="Times New Roman"/>
                <w:sz w:val="20"/>
                <w:szCs w:val="20"/>
              </w:rPr>
              <w:t xml:space="preserve"> table.</w:t>
            </w: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9212" w:type="dxa"/>
            <w:gridSpan w:val="2"/>
          </w:tcPr>
          <w:p w:rsidR="002D3551" w:rsidRPr="005B513A" w:rsidRDefault="002D3551" w:rsidP="00093284">
            <w:pPr>
              <w:spacing w:after="0" w:line="240" w:lineRule="auto"/>
              <w:rPr>
                <w:rFonts w:ascii="Courier New" w:hAnsi="Courier New" w:cs="Courier New"/>
                <w:sz w:val="20"/>
                <w:szCs w:val="20"/>
              </w:rPr>
            </w:pPr>
            <w:proofErr w:type="spellStart"/>
            <w:r w:rsidRPr="005B513A">
              <w:rPr>
                <w:rFonts w:ascii="Courier New" w:hAnsi="Courier New" w:cs="Courier New"/>
                <w:sz w:val="20"/>
                <w:szCs w:val="20"/>
              </w:rPr>
              <w:t>SalesOrderIDOrderDateJobtitle</w:t>
            </w:r>
            <w:proofErr w:type="spellEnd"/>
            <w:r w:rsidRPr="005B513A">
              <w:rPr>
                <w:rFonts w:ascii="Courier New" w:hAnsi="Courier New" w:cs="Courier New"/>
                <w:sz w:val="20"/>
                <w:szCs w:val="20"/>
              </w:rPr>
              <w:t xml:space="preserve">             Bonus    </w:t>
            </w:r>
            <w:proofErr w:type="spellStart"/>
            <w:r w:rsidRPr="005B513A">
              <w:rPr>
                <w:rFonts w:ascii="Courier New" w:hAnsi="Courier New" w:cs="Courier New"/>
                <w:sz w:val="20"/>
                <w:szCs w:val="20"/>
              </w:rPr>
              <w:t>SalesYTD</w:t>
            </w:r>
            <w:proofErr w:type="spellEnd"/>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 ----------- -------------------</w:t>
            </w:r>
            <w:r>
              <w:rPr>
                <w:rFonts w:ascii="Courier New" w:hAnsi="Courier New" w:cs="Courier New"/>
                <w:sz w:val="20"/>
                <w:szCs w:val="20"/>
              </w:rPr>
              <w:t>- -------- -----------------</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43659        2001-07-01  Sales Representative 6700.00  2811012,7151</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43660        2001-07-01  Sales Representative 6700.00  2811012,7151</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43661        2001-07-01  Sales Representative 5000.00  3189356,2465</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43662        2001-07-01  Sales Representative 5000.00  3189356,2465</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71947        2004-06-01  Sales Representative 2500.00  3857163,6332</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71948        2004-06-01  Sales Representative 6700.00  2811012,7151</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71949        2004-06-01  Sales Representative 2500.00  3857163,6332</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71950        2004-06-01  Sales Representative 6700.00  2811012,7151</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71951        2004-06-01  Sales Representative 6700.00  2811012,7151</w:t>
            </w:r>
          </w:p>
          <w:p w:rsidR="002D3551" w:rsidRPr="005B513A"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71952        2004-06-01  Sales Representative 4100.00  4557045,0459</w:t>
            </w:r>
          </w:p>
          <w:p w:rsidR="002D3551" w:rsidRPr="005B513A" w:rsidRDefault="002D3551" w:rsidP="00093284">
            <w:pPr>
              <w:spacing w:after="0" w:line="240" w:lineRule="auto"/>
              <w:rPr>
                <w:rFonts w:ascii="Courier New" w:hAnsi="Courier New" w:cs="Courier New"/>
                <w:sz w:val="20"/>
                <w:szCs w:val="20"/>
              </w:rPr>
            </w:pPr>
          </w:p>
          <w:p w:rsidR="002D3551" w:rsidRDefault="002D3551" w:rsidP="00093284">
            <w:pPr>
              <w:spacing w:after="0" w:line="240" w:lineRule="auto"/>
              <w:rPr>
                <w:rFonts w:ascii="Courier New" w:hAnsi="Courier New" w:cs="Courier New"/>
                <w:sz w:val="20"/>
                <w:szCs w:val="20"/>
              </w:rPr>
            </w:pPr>
            <w:r w:rsidRPr="005B513A">
              <w:rPr>
                <w:rFonts w:ascii="Courier New" w:hAnsi="Courier New" w:cs="Courier New"/>
                <w:sz w:val="20"/>
                <w:szCs w:val="20"/>
              </w:rPr>
              <w:t>(3806 row(s) affected)</w:t>
            </w: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5</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Now use above query and join to the </w:t>
            </w:r>
            <w:proofErr w:type="spellStart"/>
            <w:r>
              <w:rPr>
                <w:rFonts w:ascii="Times New Roman" w:hAnsi="Times New Roman"/>
                <w:sz w:val="20"/>
                <w:szCs w:val="20"/>
              </w:rPr>
              <w:t>Person.Person</w:t>
            </w:r>
            <w:proofErr w:type="spellEnd"/>
            <w:r>
              <w:rPr>
                <w:rFonts w:ascii="Times New Roman" w:hAnsi="Times New Roman"/>
                <w:sz w:val="20"/>
                <w:szCs w:val="20"/>
              </w:rPr>
              <w:t xml:space="preserve"> table. Add the </w:t>
            </w:r>
            <w:proofErr w:type="spellStart"/>
            <w:r>
              <w:rPr>
                <w:rFonts w:ascii="Times New Roman" w:hAnsi="Times New Roman"/>
                <w:sz w:val="20"/>
                <w:szCs w:val="20"/>
              </w:rPr>
              <w:t>FirstName</w:t>
            </w:r>
            <w:proofErr w:type="spellEnd"/>
            <w:r>
              <w:rPr>
                <w:rFonts w:ascii="Times New Roman" w:hAnsi="Times New Roman"/>
                <w:sz w:val="20"/>
                <w:szCs w:val="20"/>
              </w:rPr>
              <w:t xml:space="preserve"> and </w:t>
            </w:r>
            <w:proofErr w:type="spellStart"/>
            <w:r>
              <w:rPr>
                <w:rFonts w:ascii="Times New Roman" w:hAnsi="Times New Roman"/>
                <w:sz w:val="20"/>
                <w:szCs w:val="20"/>
              </w:rPr>
              <w:t>LastName</w:t>
            </w:r>
            <w:proofErr w:type="spellEnd"/>
            <w:r>
              <w:rPr>
                <w:rFonts w:ascii="Times New Roman" w:hAnsi="Times New Roman"/>
                <w:sz w:val="20"/>
                <w:szCs w:val="20"/>
              </w:rPr>
              <w:t xml:space="preserve"> column and remove the </w:t>
            </w:r>
            <w:proofErr w:type="spellStart"/>
            <w:r>
              <w:rPr>
                <w:rFonts w:ascii="Times New Roman" w:hAnsi="Times New Roman"/>
                <w:sz w:val="20"/>
                <w:szCs w:val="20"/>
              </w:rPr>
              <w:t>JobTitle</w:t>
            </w:r>
            <w:proofErr w:type="spellEnd"/>
            <w:r>
              <w:rPr>
                <w:rFonts w:ascii="Times New Roman" w:hAnsi="Times New Roman"/>
                <w:sz w:val="20"/>
                <w:szCs w:val="20"/>
              </w:rPr>
              <w:t xml:space="preserve">, and </w:t>
            </w:r>
            <w:proofErr w:type="spellStart"/>
            <w:r>
              <w:rPr>
                <w:rFonts w:ascii="Times New Roman" w:hAnsi="Times New Roman"/>
                <w:sz w:val="20"/>
                <w:szCs w:val="20"/>
              </w:rPr>
              <w:t>SalesYTD</w:t>
            </w:r>
            <w:proofErr w:type="spellEnd"/>
            <w:r>
              <w:rPr>
                <w:rFonts w:ascii="Times New Roman" w:hAnsi="Times New Roman"/>
                <w:sz w:val="20"/>
                <w:szCs w:val="20"/>
              </w:rPr>
              <w:t xml:space="preserve"> columns.</w:t>
            </w: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If you study the foreign key relationships between the tables, you might notice that there is no direct foreign key relationship between the Employee and the Person table. But there is an indirect relationship through the </w:t>
            </w:r>
            <w:proofErr w:type="spellStart"/>
            <w:r>
              <w:rPr>
                <w:rFonts w:ascii="Times New Roman" w:hAnsi="Times New Roman"/>
                <w:sz w:val="20"/>
                <w:szCs w:val="20"/>
              </w:rPr>
              <w:t>BusinessEntity</w:t>
            </w:r>
            <w:proofErr w:type="spellEnd"/>
            <w:r>
              <w:rPr>
                <w:rFonts w:ascii="Times New Roman" w:hAnsi="Times New Roman"/>
                <w:sz w:val="20"/>
                <w:szCs w:val="20"/>
              </w:rPr>
              <w:t xml:space="preserve"> table, since </w:t>
            </w:r>
            <w:proofErr w:type="spellStart"/>
            <w:r>
              <w:rPr>
                <w:rFonts w:ascii="Times New Roman" w:hAnsi="Times New Roman"/>
                <w:sz w:val="20"/>
                <w:szCs w:val="20"/>
              </w:rPr>
              <w:t>shince</w:t>
            </w:r>
            <w:proofErr w:type="spellEnd"/>
            <w:r>
              <w:rPr>
                <w:rFonts w:ascii="Times New Roman" w:hAnsi="Times New Roman"/>
                <w:sz w:val="20"/>
                <w:szCs w:val="20"/>
              </w:rPr>
              <w:t xml:space="preserve"> this is one-to-one relationship to both Person and Employee, we actually don’t need this table in our query.</w:t>
            </w: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Pr="00263030" w:rsidRDefault="002D3551" w:rsidP="00093284">
            <w:pPr>
              <w:spacing w:after="0" w:line="240" w:lineRule="auto"/>
              <w:rPr>
                <w:rFonts w:ascii="Courier New" w:hAnsi="Courier New" w:cs="Courier New"/>
                <w:sz w:val="18"/>
                <w:szCs w:val="18"/>
              </w:rPr>
            </w:pPr>
            <w:proofErr w:type="spellStart"/>
            <w:r w:rsidRPr="00263030">
              <w:rPr>
                <w:rFonts w:ascii="Courier New" w:hAnsi="Courier New" w:cs="Courier New"/>
                <w:sz w:val="18"/>
                <w:szCs w:val="18"/>
              </w:rPr>
              <w:t>SalesOrderIDOrderDateFirstNameLastName</w:t>
            </w:r>
            <w:proofErr w:type="spellEnd"/>
            <w:r w:rsidRPr="00263030">
              <w:rPr>
                <w:rFonts w:ascii="Courier New" w:hAnsi="Courier New" w:cs="Courier New"/>
                <w:sz w:val="18"/>
                <w:szCs w:val="18"/>
              </w:rPr>
              <w:t xml:space="preserve">        Bonus</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 ----------- ---------- --------------- --------</w:t>
            </w:r>
          </w:p>
          <w:p w:rsidR="002D3551" w:rsidRPr="00263030" w:rsidRDefault="002D3551" w:rsidP="00093284">
            <w:pPr>
              <w:spacing w:after="0" w:line="240" w:lineRule="auto"/>
              <w:rPr>
                <w:rFonts w:ascii="Courier New" w:hAnsi="Courier New" w:cs="Courier New"/>
                <w:sz w:val="18"/>
                <w:szCs w:val="18"/>
                <w:lang w:val="sv-SE"/>
              </w:rPr>
            </w:pPr>
            <w:r w:rsidRPr="00263030">
              <w:rPr>
                <w:rFonts w:ascii="Courier New" w:hAnsi="Courier New" w:cs="Courier New"/>
                <w:sz w:val="18"/>
                <w:szCs w:val="18"/>
                <w:lang w:val="sv-SE"/>
              </w:rPr>
              <w:t>43659        2001-07-01  Tsvi       Reiter          6700.00</w:t>
            </w:r>
          </w:p>
          <w:p w:rsidR="002D3551" w:rsidRPr="00263030" w:rsidRDefault="002D3551" w:rsidP="00093284">
            <w:pPr>
              <w:spacing w:after="0" w:line="240" w:lineRule="auto"/>
              <w:rPr>
                <w:rFonts w:ascii="Courier New" w:hAnsi="Courier New" w:cs="Courier New"/>
                <w:sz w:val="18"/>
                <w:szCs w:val="18"/>
                <w:lang w:val="sv-SE"/>
              </w:rPr>
            </w:pPr>
            <w:r w:rsidRPr="00263030">
              <w:rPr>
                <w:rFonts w:ascii="Courier New" w:hAnsi="Courier New" w:cs="Courier New"/>
                <w:sz w:val="18"/>
                <w:szCs w:val="18"/>
                <w:lang w:val="sv-SE"/>
              </w:rPr>
              <w:t>43660        2001-07-01  Tsvi       Reiter          6700.00</w:t>
            </w:r>
          </w:p>
          <w:p w:rsidR="002D3551" w:rsidRPr="00263030" w:rsidRDefault="002D3551" w:rsidP="00093284">
            <w:pPr>
              <w:spacing w:after="0" w:line="240" w:lineRule="auto"/>
              <w:rPr>
                <w:rFonts w:ascii="Courier New" w:hAnsi="Courier New" w:cs="Courier New"/>
                <w:sz w:val="18"/>
                <w:szCs w:val="18"/>
                <w:lang w:val="sv-SE"/>
              </w:rPr>
            </w:pPr>
            <w:r w:rsidRPr="00263030">
              <w:rPr>
                <w:rFonts w:ascii="Courier New" w:hAnsi="Courier New" w:cs="Courier New"/>
                <w:sz w:val="18"/>
                <w:szCs w:val="18"/>
                <w:lang w:val="sv-SE"/>
              </w:rPr>
              <w:t>43661        2001-07-01  José       Saraiva         5000.00</w:t>
            </w:r>
          </w:p>
          <w:p w:rsidR="002D3551" w:rsidRPr="00263030" w:rsidRDefault="002D3551" w:rsidP="00093284">
            <w:pPr>
              <w:spacing w:after="0" w:line="240" w:lineRule="auto"/>
              <w:rPr>
                <w:rFonts w:ascii="Courier New" w:hAnsi="Courier New" w:cs="Courier New"/>
                <w:sz w:val="18"/>
                <w:szCs w:val="18"/>
                <w:lang w:val="sv-SE"/>
              </w:rPr>
            </w:pPr>
            <w:r w:rsidRPr="00263030">
              <w:rPr>
                <w:rFonts w:ascii="Courier New" w:hAnsi="Courier New" w:cs="Courier New"/>
                <w:sz w:val="18"/>
                <w:szCs w:val="18"/>
                <w:lang w:val="sv-SE"/>
              </w:rPr>
              <w:t>43662        2001-07-01  José       Saraiva         5000.00</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43663        2001-07-01  Linda      Mitchell        2000.00</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lastRenderedPageBreak/>
              <w:t xml:space="preserve">71946        2004-06-01  José       </w:t>
            </w:r>
            <w:proofErr w:type="spellStart"/>
            <w:r w:rsidRPr="00263030">
              <w:rPr>
                <w:rFonts w:ascii="Courier New" w:hAnsi="Courier New" w:cs="Courier New"/>
                <w:sz w:val="18"/>
                <w:szCs w:val="18"/>
              </w:rPr>
              <w:t>Saraiva</w:t>
            </w:r>
            <w:proofErr w:type="spellEnd"/>
            <w:r w:rsidRPr="00263030">
              <w:rPr>
                <w:rFonts w:ascii="Courier New" w:hAnsi="Courier New" w:cs="Courier New"/>
                <w:sz w:val="18"/>
                <w:szCs w:val="18"/>
              </w:rPr>
              <w:t xml:space="preserve">         5000.00</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71947        2004-06-01  Jillian    Carson          2500.00</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 xml:space="preserve">71948        2004-06-01  </w:t>
            </w:r>
            <w:proofErr w:type="spellStart"/>
            <w:r w:rsidRPr="00263030">
              <w:rPr>
                <w:rFonts w:ascii="Courier New" w:hAnsi="Courier New" w:cs="Courier New"/>
                <w:sz w:val="18"/>
                <w:szCs w:val="18"/>
              </w:rPr>
              <w:t>Tsvi</w:t>
            </w:r>
            <w:proofErr w:type="spellEnd"/>
            <w:r w:rsidRPr="00263030">
              <w:rPr>
                <w:rFonts w:ascii="Courier New" w:hAnsi="Courier New" w:cs="Courier New"/>
                <w:sz w:val="18"/>
                <w:szCs w:val="18"/>
              </w:rPr>
              <w:t xml:space="preserve">       Reiter          6700.00</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71949        2004-06-01  Jillian    Carson          2500.00</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 xml:space="preserve">71950        2004-06-01  </w:t>
            </w:r>
            <w:proofErr w:type="spellStart"/>
            <w:r w:rsidRPr="00263030">
              <w:rPr>
                <w:rFonts w:ascii="Courier New" w:hAnsi="Courier New" w:cs="Courier New"/>
                <w:sz w:val="18"/>
                <w:szCs w:val="18"/>
              </w:rPr>
              <w:t>Tsvi</w:t>
            </w:r>
            <w:proofErr w:type="spellEnd"/>
            <w:r w:rsidRPr="00263030">
              <w:rPr>
                <w:rFonts w:ascii="Courier New" w:hAnsi="Courier New" w:cs="Courier New"/>
                <w:sz w:val="18"/>
                <w:szCs w:val="18"/>
              </w:rPr>
              <w:t xml:space="preserve">       Reiter          6700.00</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 xml:space="preserve">71951        2004-06-01  </w:t>
            </w:r>
            <w:proofErr w:type="spellStart"/>
            <w:r w:rsidRPr="00263030">
              <w:rPr>
                <w:rFonts w:ascii="Courier New" w:hAnsi="Courier New" w:cs="Courier New"/>
                <w:sz w:val="18"/>
                <w:szCs w:val="18"/>
              </w:rPr>
              <w:t>Tsvi</w:t>
            </w:r>
            <w:proofErr w:type="spellEnd"/>
            <w:r w:rsidRPr="00263030">
              <w:rPr>
                <w:rFonts w:ascii="Courier New" w:hAnsi="Courier New" w:cs="Courier New"/>
                <w:sz w:val="18"/>
                <w:szCs w:val="18"/>
              </w:rPr>
              <w:t xml:space="preserve">       Reiter          6700.00</w:t>
            </w:r>
          </w:p>
          <w:p w:rsidR="002D3551" w:rsidRPr="00263030"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71952        2004-06-01  Michael    Blythe          4100.00</w:t>
            </w:r>
          </w:p>
          <w:p w:rsidR="002D3551" w:rsidRPr="00263030" w:rsidRDefault="002D3551" w:rsidP="00093284">
            <w:pPr>
              <w:spacing w:after="0" w:line="240" w:lineRule="auto"/>
              <w:rPr>
                <w:rFonts w:ascii="Courier New" w:hAnsi="Courier New" w:cs="Courier New"/>
                <w:sz w:val="18"/>
                <w:szCs w:val="18"/>
              </w:rPr>
            </w:pPr>
          </w:p>
          <w:p w:rsidR="002D3551" w:rsidRDefault="002D3551" w:rsidP="00093284">
            <w:pPr>
              <w:spacing w:after="0" w:line="240" w:lineRule="auto"/>
              <w:rPr>
                <w:rFonts w:ascii="Courier New" w:hAnsi="Courier New" w:cs="Courier New"/>
                <w:sz w:val="18"/>
                <w:szCs w:val="18"/>
              </w:rPr>
            </w:pPr>
            <w:r w:rsidRPr="00263030">
              <w:rPr>
                <w:rFonts w:ascii="Courier New" w:hAnsi="Courier New" w:cs="Courier New"/>
                <w:sz w:val="18"/>
                <w:szCs w:val="18"/>
              </w:rPr>
              <w:t>(3806 row(s) affected)</w:t>
            </w:r>
          </w:p>
          <w:p w:rsidR="002D3551" w:rsidRPr="00263030" w:rsidRDefault="002D3551" w:rsidP="00093284">
            <w:pPr>
              <w:spacing w:after="0" w:line="240" w:lineRule="auto"/>
              <w:rPr>
                <w:rFonts w:ascii="Courier New" w:hAnsi="Courier New" w:cs="Courier New"/>
                <w:sz w:val="18"/>
                <w:szCs w:val="18"/>
              </w:rPr>
            </w:pP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6</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Since we don’t return any columns from the Employee table, and the relationships for the </w:t>
            </w:r>
            <w:proofErr w:type="spellStart"/>
            <w:r>
              <w:rPr>
                <w:rFonts w:ascii="Times New Roman" w:hAnsi="Times New Roman"/>
                <w:sz w:val="20"/>
                <w:szCs w:val="20"/>
              </w:rPr>
              <w:t>BusinessEntityID</w:t>
            </w:r>
            <w:proofErr w:type="spellEnd"/>
            <w:r>
              <w:rPr>
                <w:rFonts w:ascii="Times New Roman" w:hAnsi="Times New Roman"/>
                <w:sz w:val="20"/>
                <w:szCs w:val="20"/>
              </w:rPr>
              <w:t xml:space="preserve"> column are one-to-one, we actually don’t need the Employee table in the query. Re-write above query to that you remove the Employee table from the query, and make sure that the result is the same as from above query.</w:t>
            </w: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7</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Now we don’t want the Bonus column anymore. Again, we can remove table from the query, because we have one-to-one relationships. Remove the Bonus column and the references to the </w:t>
            </w:r>
            <w:proofErr w:type="spellStart"/>
            <w:r>
              <w:rPr>
                <w:rFonts w:ascii="Times New Roman" w:hAnsi="Times New Roman"/>
                <w:sz w:val="20"/>
                <w:szCs w:val="20"/>
              </w:rPr>
              <w:t>SalesPerson</w:t>
            </w:r>
            <w:proofErr w:type="spellEnd"/>
            <w:r>
              <w:rPr>
                <w:rFonts w:ascii="Times New Roman" w:hAnsi="Times New Roman"/>
                <w:sz w:val="20"/>
                <w:szCs w:val="20"/>
              </w:rPr>
              <w:t xml:space="preserve"> table. </w:t>
            </w:r>
          </w:p>
          <w:p w:rsidR="002D3551" w:rsidRDefault="002D3551" w:rsidP="00093284">
            <w:pPr>
              <w:spacing w:after="0" w:line="240" w:lineRule="auto"/>
              <w:rPr>
                <w:rFonts w:ascii="Times New Roman" w:hAnsi="Times New Roman"/>
                <w:sz w:val="20"/>
                <w:szCs w:val="20"/>
              </w:rPr>
            </w:pPr>
          </w:p>
          <w:p w:rsidR="002D3551" w:rsidRPr="00DE7C0A" w:rsidRDefault="002D3551" w:rsidP="00093284">
            <w:pPr>
              <w:spacing w:after="0" w:line="240" w:lineRule="auto"/>
              <w:rPr>
                <w:rFonts w:ascii="Courier New" w:hAnsi="Courier New" w:cs="Courier New"/>
                <w:sz w:val="20"/>
                <w:szCs w:val="20"/>
              </w:rPr>
            </w:pPr>
            <w:proofErr w:type="spellStart"/>
            <w:r w:rsidRPr="00DE7C0A">
              <w:rPr>
                <w:rFonts w:ascii="Courier New" w:hAnsi="Courier New" w:cs="Courier New"/>
                <w:sz w:val="20"/>
                <w:szCs w:val="20"/>
              </w:rPr>
              <w:t>SalesOrderIDOrderDateFirstNameLastName</w:t>
            </w:r>
            <w:proofErr w:type="spellEnd"/>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 ----------- ---------- ---------------</w:t>
            </w:r>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 xml:space="preserve">43659        2001-07-01  </w:t>
            </w:r>
            <w:proofErr w:type="spellStart"/>
            <w:r w:rsidRPr="00DE7C0A">
              <w:rPr>
                <w:rFonts w:ascii="Courier New" w:hAnsi="Courier New" w:cs="Courier New"/>
                <w:sz w:val="20"/>
                <w:szCs w:val="20"/>
              </w:rPr>
              <w:t>Tsvi</w:t>
            </w:r>
            <w:proofErr w:type="spellEnd"/>
            <w:r w:rsidRPr="00DE7C0A">
              <w:rPr>
                <w:rFonts w:ascii="Courier New" w:hAnsi="Courier New" w:cs="Courier New"/>
                <w:sz w:val="20"/>
                <w:szCs w:val="20"/>
              </w:rPr>
              <w:t xml:space="preserve">       Reiter</w:t>
            </w:r>
          </w:p>
          <w:p w:rsidR="002D3551" w:rsidRPr="00DE7C0A" w:rsidRDefault="002D3551" w:rsidP="00093284">
            <w:pPr>
              <w:spacing w:after="0" w:line="240" w:lineRule="auto"/>
              <w:rPr>
                <w:rFonts w:ascii="Courier New" w:hAnsi="Courier New" w:cs="Courier New"/>
                <w:sz w:val="20"/>
                <w:szCs w:val="20"/>
                <w:lang w:val="sv-SE"/>
              </w:rPr>
            </w:pPr>
            <w:r w:rsidRPr="00DE7C0A">
              <w:rPr>
                <w:rFonts w:ascii="Courier New" w:hAnsi="Courier New" w:cs="Courier New"/>
                <w:sz w:val="20"/>
                <w:szCs w:val="20"/>
                <w:lang w:val="sv-SE"/>
              </w:rPr>
              <w:t>43660        2001-07-01  Tsvi       Reiter</w:t>
            </w:r>
          </w:p>
          <w:p w:rsidR="002D3551" w:rsidRPr="00DE7C0A" w:rsidRDefault="002D3551" w:rsidP="00093284">
            <w:pPr>
              <w:spacing w:after="0" w:line="240" w:lineRule="auto"/>
              <w:rPr>
                <w:rFonts w:ascii="Courier New" w:hAnsi="Courier New" w:cs="Courier New"/>
                <w:sz w:val="20"/>
                <w:szCs w:val="20"/>
                <w:lang w:val="sv-SE"/>
              </w:rPr>
            </w:pPr>
            <w:r w:rsidRPr="00DE7C0A">
              <w:rPr>
                <w:rFonts w:ascii="Courier New" w:hAnsi="Courier New" w:cs="Courier New"/>
                <w:sz w:val="20"/>
                <w:szCs w:val="20"/>
                <w:lang w:val="sv-SE"/>
              </w:rPr>
              <w:t>43661        2001-07-01  José       Saraiva</w:t>
            </w:r>
          </w:p>
          <w:p w:rsidR="002D3551" w:rsidRPr="00DE7C0A" w:rsidRDefault="002D3551" w:rsidP="00093284">
            <w:pPr>
              <w:spacing w:after="0" w:line="240" w:lineRule="auto"/>
              <w:rPr>
                <w:rFonts w:ascii="Courier New" w:hAnsi="Courier New" w:cs="Courier New"/>
                <w:sz w:val="20"/>
                <w:szCs w:val="20"/>
                <w:lang w:val="sv-SE"/>
              </w:rPr>
            </w:pPr>
            <w:r w:rsidRPr="00DE7C0A">
              <w:rPr>
                <w:rFonts w:ascii="Courier New" w:hAnsi="Courier New" w:cs="Courier New"/>
                <w:sz w:val="20"/>
                <w:szCs w:val="20"/>
                <w:lang w:val="sv-SE"/>
              </w:rPr>
              <w:t>43662        2001-07-01  José       Saraiva</w:t>
            </w:r>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w:t>
            </w:r>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 xml:space="preserve">71948        2004-06-01  </w:t>
            </w:r>
            <w:proofErr w:type="spellStart"/>
            <w:r w:rsidRPr="00DE7C0A">
              <w:rPr>
                <w:rFonts w:ascii="Courier New" w:hAnsi="Courier New" w:cs="Courier New"/>
                <w:sz w:val="20"/>
                <w:szCs w:val="20"/>
              </w:rPr>
              <w:t>Tsvi</w:t>
            </w:r>
            <w:proofErr w:type="spellEnd"/>
            <w:r w:rsidRPr="00DE7C0A">
              <w:rPr>
                <w:rFonts w:ascii="Courier New" w:hAnsi="Courier New" w:cs="Courier New"/>
                <w:sz w:val="20"/>
                <w:szCs w:val="20"/>
              </w:rPr>
              <w:t xml:space="preserve">       Reiter</w:t>
            </w:r>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71949        2004-06-01  Jillian    Carson</w:t>
            </w:r>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 xml:space="preserve">71950        2004-06-01  </w:t>
            </w:r>
            <w:proofErr w:type="spellStart"/>
            <w:r w:rsidRPr="00DE7C0A">
              <w:rPr>
                <w:rFonts w:ascii="Courier New" w:hAnsi="Courier New" w:cs="Courier New"/>
                <w:sz w:val="20"/>
                <w:szCs w:val="20"/>
              </w:rPr>
              <w:t>Tsvi</w:t>
            </w:r>
            <w:proofErr w:type="spellEnd"/>
            <w:r w:rsidRPr="00DE7C0A">
              <w:rPr>
                <w:rFonts w:ascii="Courier New" w:hAnsi="Courier New" w:cs="Courier New"/>
                <w:sz w:val="20"/>
                <w:szCs w:val="20"/>
              </w:rPr>
              <w:t xml:space="preserve">       Reiter</w:t>
            </w:r>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 xml:space="preserve">71951        2004-06-01  </w:t>
            </w:r>
            <w:proofErr w:type="spellStart"/>
            <w:r w:rsidRPr="00DE7C0A">
              <w:rPr>
                <w:rFonts w:ascii="Courier New" w:hAnsi="Courier New" w:cs="Courier New"/>
                <w:sz w:val="20"/>
                <w:szCs w:val="20"/>
              </w:rPr>
              <w:t>Tsvi</w:t>
            </w:r>
            <w:proofErr w:type="spellEnd"/>
            <w:r w:rsidRPr="00DE7C0A">
              <w:rPr>
                <w:rFonts w:ascii="Courier New" w:hAnsi="Courier New" w:cs="Courier New"/>
                <w:sz w:val="20"/>
                <w:szCs w:val="20"/>
              </w:rPr>
              <w:t xml:space="preserve">       Reiter</w:t>
            </w:r>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71952        2004-06-01  Michael    Blythe</w:t>
            </w:r>
          </w:p>
          <w:p w:rsidR="002D3551" w:rsidRPr="00DE7C0A" w:rsidRDefault="002D3551" w:rsidP="00093284">
            <w:pPr>
              <w:spacing w:after="0" w:line="240" w:lineRule="auto"/>
              <w:rPr>
                <w:rFonts w:ascii="Courier New" w:hAnsi="Courier New" w:cs="Courier New"/>
                <w:sz w:val="20"/>
                <w:szCs w:val="20"/>
              </w:rPr>
            </w:pPr>
          </w:p>
          <w:p w:rsidR="002D3551" w:rsidRPr="00DE7C0A" w:rsidRDefault="002D3551" w:rsidP="00093284">
            <w:pPr>
              <w:spacing w:after="0" w:line="240" w:lineRule="auto"/>
              <w:rPr>
                <w:rFonts w:ascii="Courier New" w:hAnsi="Courier New" w:cs="Courier New"/>
                <w:sz w:val="20"/>
                <w:szCs w:val="20"/>
              </w:rPr>
            </w:pPr>
            <w:r w:rsidRPr="00DE7C0A">
              <w:rPr>
                <w:rFonts w:ascii="Courier New" w:hAnsi="Courier New" w:cs="Courier New"/>
                <w:sz w:val="20"/>
                <w:szCs w:val="20"/>
              </w:rPr>
              <w:t>(3806 row(s) affected)</w:t>
            </w: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8</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We also want to see order details information. Use above query and join it to the </w:t>
            </w:r>
            <w:proofErr w:type="spellStart"/>
            <w:r>
              <w:rPr>
                <w:rFonts w:ascii="Times New Roman" w:hAnsi="Times New Roman"/>
                <w:sz w:val="20"/>
                <w:szCs w:val="20"/>
              </w:rPr>
              <w:t>Sales.SalesOrderDetail</w:t>
            </w:r>
            <w:proofErr w:type="spellEnd"/>
            <w:r>
              <w:rPr>
                <w:rFonts w:ascii="Times New Roman" w:hAnsi="Times New Roman"/>
                <w:sz w:val="20"/>
                <w:szCs w:val="20"/>
              </w:rPr>
              <w:t xml:space="preserve"> table, from which you return the </w:t>
            </w:r>
            <w:proofErr w:type="spellStart"/>
            <w:r w:rsidRPr="00B20E8B">
              <w:rPr>
                <w:rFonts w:ascii="Times New Roman" w:hAnsi="Times New Roman"/>
                <w:sz w:val="20"/>
                <w:szCs w:val="20"/>
              </w:rPr>
              <w:t>ProductID</w:t>
            </w:r>
            <w:r>
              <w:rPr>
                <w:rFonts w:ascii="Times New Roman" w:hAnsi="Times New Roman"/>
                <w:sz w:val="20"/>
                <w:szCs w:val="20"/>
              </w:rPr>
              <w:t>and</w:t>
            </w:r>
            <w:r w:rsidRPr="00B20E8B">
              <w:rPr>
                <w:rFonts w:ascii="Times New Roman" w:hAnsi="Times New Roman"/>
                <w:sz w:val="20"/>
                <w:szCs w:val="20"/>
              </w:rPr>
              <w:t>OrderQty</w:t>
            </w:r>
            <w:proofErr w:type="spellEnd"/>
            <w:r>
              <w:rPr>
                <w:rFonts w:ascii="Times New Roman" w:hAnsi="Times New Roman"/>
                <w:sz w:val="20"/>
                <w:szCs w:val="20"/>
              </w:rPr>
              <w:t xml:space="preserve"> column. Also, concatenate the </w:t>
            </w:r>
            <w:proofErr w:type="spellStart"/>
            <w:r>
              <w:rPr>
                <w:rFonts w:ascii="Times New Roman" w:hAnsi="Times New Roman"/>
                <w:sz w:val="20"/>
                <w:szCs w:val="20"/>
              </w:rPr>
              <w:t>FirstName</w:t>
            </w:r>
            <w:proofErr w:type="spellEnd"/>
            <w:r>
              <w:rPr>
                <w:rFonts w:ascii="Times New Roman" w:hAnsi="Times New Roman"/>
                <w:sz w:val="20"/>
                <w:szCs w:val="20"/>
              </w:rPr>
              <w:t xml:space="preserve"> and </w:t>
            </w:r>
            <w:proofErr w:type="spellStart"/>
            <w:r>
              <w:rPr>
                <w:rFonts w:ascii="Times New Roman" w:hAnsi="Times New Roman"/>
                <w:sz w:val="20"/>
                <w:szCs w:val="20"/>
              </w:rPr>
              <w:t>LastName</w:t>
            </w:r>
            <w:proofErr w:type="spellEnd"/>
            <w:r>
              <w:rPr>
                <w:rFonts w:ascii="Times New Roman" w:hAnsi="Times New Roman"/>
                <w:sz w:val="20"/>
                <w:szCs w:val="20"/>
              </w:rPr>
              <w:t xml:space="preserve"> columns into one column named </w:t>
            </w:r>
            <w:proofErr w:type="spellStart"/>
            <w:r>
              <w:rPr>
                <w:rFonts w:ascii="Times New Roman" w:hAnsi="Times New Roman"/>
                <w:sz w:val="20"/>
                <w:szCs w:val="20"/>
              </w:rPr>
              <w:t>SalesPerson</w:t>
            </w:r>
            <w:proofErr w:type="spellEnd"/>
            <w:r>
              <w:rPr>
                <w:rFonts w:ascii="Times New Roman" w:hAnsi="Times New Roman"/>
                <w:sz w:val="20"/>
                <w:szCs w:val="20"/>
              </w:rPr>
              <w:t xml:space="preserve">. Order the rows by the </w:t>
            </w:r>
            <w:proofErr w:type="spellStart"/>
            <w:r>
              <w:rPr>
                <w:rFonts w:ascii="Times New Roman" w:hAnsi="Times New Roman"/>
                <w:sz w:val="20"/>
                <w:szCs w:val="20"/>
              </w:rPr>
              <w:t>OrderDate</w:t>
            </w:r>
            <w:proofErr w:type="spellEnd"/>
            <w:r>
              <w:rPr>
                <w:rFonts w:ascii="Times New Roman" w:hAnsi="Times New Roman"/>
                <w:sz w:val="20"/>
                <w:szCs w:val="20"/>
              </w:rPr>
              <w:t xml:space="preserve">, </w:t>
            </w:r>
            <w:proofErr w:type="spellStart"/>
            <w:r>
              <w:rPr>
                <w:rFonts w:ascii="Times New Roman" w:hAnsi="Times New Roman"/>
                <w:sz w:val="20"/>
                <w:szCs w:val="20"/>
              </w:rPr>
              <w:t>SalesOrderID</w:t>
            </w:r>
            <w:proofErr w:type="spellEnd"/>
            <w:r>
              <w:rPr>
                <w:rFonts w:ascii="Times New Roman" w:hAnsi="Times New Roman"/>
                <w:sz w:val="20"/>
                <w:szCs w:val="20"/>
              </w:rPr>
              <w:t xml:space="preserve"> columns.</w:t>
            </w: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Pr="00B20E8B" w:rsidRDefault="002D3551" w:rsidP="00093284">
            <w:pPr>
              <w:spacing w:after="0" w:line="240" w:lineRule="auto"/>
              <w:rPr>
                <w:rFonts w:ascii="Courier New" w:hAnsi="Courier New" w:cs="Courier New"/>
                <w:sz w:val="18"/>
                <w:szCs w:val="18"/>
              </w:rPr>
            </w:pPr>
            <w:proofErr w:type="spellStart"/>
            <w:r w:rsidRPr="00B20E8B">
              <w:rPr>
                <w:rFonts w:ascii="Courier New" w:hAnsi="Courier New" w:cs="Courier New"/>
                <w:sz w:val="18"/>
                <w:szCs w:val="18"/>
              </w:rPr>
              <w:t>SalesOrderIDOrderDateSalesPersonProductIDOrderQty</w:t>
            </w:r>
            <w:proofErr w:type="spellEnd"/>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 ----------- ----------------- ----------- --------</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 xml:space="preserve">43659        2001-07-01  </w:t>
            </w:r>
            <w:proofErr w:type="spellStart"/>
            <w:r w:rsidRPr="00B20E8B">
              <w:rPr>
                <w:rFonts w:ascii="Courier New" w:hAnsi="Courier New" w:cs="Courier New"/>
                <w:sz w:val="18"/>
                <w:szCs w:val="18"/>
              </w:rPr>
              <w:t>Tsvi</w:t>
            </w:r>
            <w:proofErr w:type="spellEnd"/>
            <w:r w:rsidRPr="00B20E8B">
              <w:rPr>
                <w:rFonts w:ascii="Courier New" w:hAnsi="Courier New" w:cs="Courier New"/>
                <w:sz w:val="18"/>
                <w:szCs w:val="18"/>
              </w:rPr>
              <w:t xml:space="preserve"> Reiter       776         1</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 xml:space="preserve">43659        2001-07-01  </w:t>
            </w:r>
            <w:proofErr w:type="spellStart"/>
            <w:r w:rsidRPr="00B20E8B">
              <w:rPr>
                <w:rFonts w:ascii="Courier New" w:hAnsi="Courier New" w:cs="Courier New"/>
                <w:sz w:val="18"/>
                <w:szCs w:val="18"/>
              </w:rPr>
              <w:t>Tsvi</w:t>
            </w:r>
            <w:proofErr w:type="spellEnd"/>
            <w:r w:rsidRPr="00B20E8B">
              <w:rPr>
                <w:rFonts w:ascii="Courier New" w:hAnsi="Courier New" w:cs="Courier New"/>
                <w:sz w:val="18"/>
                <w:szCs w:val="18"/>
              </w:rPr>
              <w:t xml:space="preserve"> Reiter       777         3</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 xml:space="preserve">43659        2001-07-01  </w:t>
            </w:r>
            <w:proofErr w:type="spellStart"/>
            <w:r w:rsidRPr="00B20E8B">
              <w:rPr>
                <w:rFonts w:ascii="Courier New" w:hAnsi="Courier New" w:cs="Courier New"/>
                <w:sz w:val="18"/>
                <w:szCs w:val="18"/>
              </w:rPr>
              <w:t>Tsvi</w:t>
            </w:r>
            <w:proofErr w:type="spellEnd"/>
            <w:r w:rsidRPr="00B20E8B">
              <w:rPr>
                <w:rFonts w:ascii="Courier New" w:hAnsi="Courier New" w:cs="Courier New"/>
                <w:sz w:val="18"/>
                <w:szCs w:val="18"/>
              </w:rPr>
              <w:t xml:space="preserve"> Reiter       778         1</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 xml:space="preserve">43659        2001-07-01  </w:t>
            </w:r>
            <w:proofErr w:type="spellStart"/>
            <w:r w:rsidRPr="00B20E8B">
              <w:rPr>
                <w:rFonts w:ascii="Courier New" w:hAnsi="Courier New" w:cs="Courier New"/>
                <w:sz w:val="18"/>
                <w:szCs w:val="18"/>
              </w:rPr>
              <w:t>Tsvi</w:t>
            </w:r>
            <w:proofErr w:type="spellEnd"/>
            <w:r w:rsidRPr="00B20E8B">
              <w:rPr>
                <w:rFonts w:ascii="Courier New" w:hAnsi="Courier New" w:cs="Courier New"/>
                <w:sz w:val="18"/>
                <w:szCs w:val="18"/>
              </w:rPr>
              <w:t xml:space="preserve"> Reiter       771         1</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 xml:space="preserve">43659        2001-07-01  </w:t>
            </w:r>
            <w:proofErr w:type="spellStart"/>
            <w:r w:rsidRPr="00B20E8B">
              <w:rPr>
                <w:rFonts w:ascii="Courier New" w:hAnsi="Courier New" w:cs="Courier New"/>
                <w:sz w:val="18"/>
                <w:szCs w:val="18"/>
              </w:rPr>
              <w:t>Tsvi</w:t>
            </w:r>
            <w:proofErr w:type="spellEnd"/>
            <w:r w:rsidRPr="00B20E8B">
              <w:rPr>
                <w:rFonts w:ascii="Courier New" w:hAnsi="Courier New" w:cs="Courier New"/>
                <w:sz w:val="18"/>
                <w:szCs w:val="18"/>
              </w:rPr>
              <w:t xml:space="preserve"> Reiter       772         1</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 xml:space="preserve">43659        2001-07-01  </w:t>
            </w:r>
            <w:proofErr w:type="spellStart"/>
            <w:r w:rsidRPr="00B20E8B">
              <w:rPr>
                <w:rFonts w:ascii="Courier New" w:hAnsi="Courier New" w:cs="Courier New"/>
                <w:sz w:val="18"/>
                <w:szCs w:val="18"/>
              </w:rPr>
              <w:t>Tsvi</w:t>
            </w:r>
            <w:proofErr w:type="spellEnd"/>
            <w:r w:rsidRPr="00B20E8B">
              <w:rPr>
                <w:rFonts w:ascii="Courier New" w:hAnsi="Courier New" w:cs="Courier New"/>
                <w:sz w:val="18"/>
                <w:szCs w:val="18"/>
              </w:rPr>
              <w:t xml:space="preserve"> Reiter       773         2</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71952        2004-06-01  Michael Blythe    910         4</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71952        2004-06-01  Michael Blythe    924         4</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71952        2004-06-01  Michael Blythe    926         5</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lastRenderedPageBreak/>
              <w:t>71952        2004-06-01  Michael Blythe    920         2</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71952        2004-06-01  Michael Blythe    743         1</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71952        2004-06-01  Michael Blythe    742         4</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71952        2004-06-01  Michael Blythe    994         3</w:t>
            </w: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71952        2004-06-01  Michael Blythe    985         3</w:t>
            </w:r>
          </w:p>
          <w:p w:rsidR="002D3551" w:rsidRPr="00B20E8B" w:rsidRDefault="002D3551" w:rsidP="00093284">
            <w:pPr>
              <w:spacing w:after="0" w:line="240" w:lineRule="auto"/>
              <w:rPr>
                <w:rFonts w:ascii="Courier New" w:hAnsi="Courier New" w:cs="Courier New"/>
                <w:sz w:val="18"/>
                <w:szCs w:val="18"/>
              </w:rPr>
            </w:pPr>
          </w:p>
          <w:p w:rsidR="002D3551" w:rsidRPr="00B20E8B" w:rsidRDefault="002D3551" w:rsidP="00093284">
            <w:pPr>
              <w:spacing w:after="0" w:line="240" w:lineRule="auto"/>
              <w:rPr>
                <w:rFonts w:ascii="Courier New" w:hAnsi="Courier New" w:cs="Courier New"/>
                <w:sz w:val="18"/>
                <w:szCs w:val="18"/>
              </w:rPr>
            </w:pPr>
            <w:r w:rsidRPr="00B20E8B">
              <w:rPr>
                <w:rFonts w:ascii="Courier New" w:hAnsi="Courier New" w:cs="Courier New"/>
                <w:sz w:val="18"/>
                <w:szCs w:val="18"/>
              </w:rPr>
              <w:t>(60919 row(s) affected)</w:t>
            </w:r>
          </w:p>
          <w:p w:rsidR="002D3551"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9</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Now we want the name of the product instead of the </w:t>
            </w:r>
            <w:proofErr w:type="spellStart"/>
            <w:r>
              <w:rPr>
                <w:rFonts w:ascii="Times New Roman" w:hAnsi="Times New Roman"/>
                <w:sz w:val="20"/>
                <w:szCs w:val="20"/>
              </w:rPr>
              <w:t>ProductID</w:t>
            </w:r>
            <w:proofErr w:type="spellEnd"/>
            <w:r>
              <w:rPr>
                <w:rFonts w:ascii="Times New Roman" w:hAnsi="Times New Roman"/>
                <w:sz w:val="20"/>
                <w:szCs w:val="20"/>
              </w:rPr>
              <w:t xml:space="preserve"> column. You can get this by joining to the </w:t>
            </w:r>
            <w:proofErr w:type="spellStart"/>
            <w:r>
              <w:rPr>
                <w:rFonts w:ascii="Times New Roman" w:hAnsi="Times New Roman"/>
                <w:sz w:val="20"/>
                <w:szCs w:val="20"/>
              </w:rPr>
              <w:t>Production.Product</w:t>
            </w:r>
            <w:proofErr w:type="spellEnd"/>
            <w:r>
              <w:rPr>
                <w:rFonts w:ascii="Times New Roman" w:hAnsi="Times New Roman"/>
                <w:sz w:val="20"/>
                <w:szCs w:val="20"/>
              </w:rPr>
              <w:t xml:space="preserve"> table.</w:t>
            </w: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9212" w:type="dxa"/>
            <w:gridSpan w:val="2"/>
          </w:tcPr>
          <w:p w:rsidR="002D3551" w:rsidRDefault="002D3551" w:rsidP="00093284">
            <w:pPr>
              <w:spacing w:after="0" w:line="240" w:lineRule="auto"/>
              <w:rPr>
                <w:rFonts w:ascii="Times New Roman" w:hAnsi="Times New Roman"/>
                <w:sz w:val="20"/>
                <w:szCs w:val="20"/>
              </w:rPr>
            </w:pPr>
          </w:p>
          <w:p w:rsidR="002D3551" w:rsidRPr="008F10D7" w:rsidRDefault="002D3551" w:rsidP="00093284">
            <w:pPr>
              <w:spacing w:after="0" w:line="240" w:lineRule="auto"/>
              <w:rPr>
                <w:rFonts w:ascii="Courier New" w:hAnsi="Courier New" w:cs="Courier New"/>
                <w:sz w:val="18"/>
                <w:szCs w:val="18"/>
              </w:rPr>
            </w:pPr>
            <w:proofErr w:type="spellStart"/>
            <w:r w:rsidRPr="008F10D7">
              <w:rPr>
                <w:rFonts w:ascii="Courier New" w:hAnsi="Courier New" w:cs="Courier New"/>
                <w:sz w:val="18"/>
                <w:szCs w:val="18"/>
              </w:rPr>
              <w:t>SalesOrderIDOrderDateSalesPersonProductNameOrderQty</w:t>
            </w:r>
            <w:proofErr w:type="spellEnd"/>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 ----------- ---------------- ------------------------------- --------</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 xml:space="preserve">43659        2001-07-01  </w:t>
            </w:r>
            <w:proofErr w:type="spellStart"/>
            <w:r w:rsidRPr="008F10D7">
              <w:rPr>
                <w:rFonts w:ascii="Courier New" w:hAnsi="Courier New" w:cs="Courier New"/>
                <w:sz w:val="18"/>
                <w:szCs w:val="18"/>
              </w:rPr>
              <w:t>Tsvi</w:t>
            </w:r>
            <w:proofErr w:type="spellEnd"/>
            <w:r w:rsidRPr="008F10D7">
              <w:rPr>
                <w:rFonts w:ascii="Courier New" w:hAnsi="Courier New" w:cs="Courier New"/>
                <w:sz w:val="18"/>
                <w:szCs w:val="18"/>
              </w:rPr>
              <w:t xml:space="preserve"> Reiter      Mountain-100 Black, 42          1</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 xml:space="preserve">43659        2001-07-01  </w:t>
            </w:r>
            <w:proofErr w:type="spellStart"/>
            <w:r w:rsidRPr="008F10D7">
              <w:rPr>
                <w:rFonts w:ascii="Courier New" w:hAnsi="Courier New" w:cs="Courier New"/>
                <w:sz w:val="18"/>
                <w:szCs w:val="18"/>
              </w:rPr>
              <w:t>Tsvi</w:t>
            </w:r>
            <w:proofErr w:type="spellEnd"/>
            <w:r w:rsidRPr="008F10D7">
              <w:rPr>
                <w:rFonts w:ascii="Courier New" w:hAnsi="Courier New" w:cs="Courier New"/>
                <w:sz w:val="18"/>
                <w:szCs w:val="18"/>
              </w:rPr>
              <w:t xml:space="preserve"> Reiter      Mountain-100 Black, 44          3</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 xml:space="preserve">43659        2001-07-01  </w:t>
            </w:r>
            <w:proofErr w:type="spellStart"/>
            <w:r w:rsidRPr="008F10D7">
              <w:rPr>
                <w:rFonts w:ascii="Courier New" w:hAnsi="Courier New" w:cs="Courier New"/>
                <w:sz w:val="18"/>
                <w:szCs w:val="18"/>
              </w:rPr>
              <w:t>Tsvi</w:t>
            </w:r>
            <w:proofErr w:type="spellEnd"/>
            <w:r w:rsidRPr="008F10D7">
              <w:rPr>
                <w:rFonts w:ascii="Courier New" w:hAnsi="Courier New" w:cs="Courier New"/>
                <w:sz w:val="18"/>
                <w:szCs w:val="18"/>
              </w:rPr>
              <w:t xml:space="preserve"> Reiter      Mountain-100 Black, 48          1</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 xml:space="preserve">43659        2001-07-01  </w:t>
            </w:r>
            <w:proofErr w:type="spellStart"/>
            <w:r w:rsidRPr="008F10D7">
              <w:rPr>
                <w:rFonts w:ascii="Courier New" w:hAnsi="Courier New" w:cs="Courier New"/>
                <w:sz w:val="18"/>
                <w:szCs w:val="18"/>
              </w:rPr>
              <w:t>Tsvi</w:t>
            </w:r>
            <w:proofErr w:type="spellEnd"/>
            <w:r w:rsidRPr="008F10D7">
              <w:rPr>
                <w:rFonts w:ascii="Courier New" w:hAnsi="Courier New" w:cs="Courier New"/>
                <w:sz w:val="18"/>
                <w:szCs w:val="18"/>
              </w:rPr>
              <w:t xml:space="preserve"> Reiter      Mountain-100 Silver, 38         1</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 xml:space="preserve">43659        2001-07-01  </w:t>
            </w:r>
            <w:proofErr w:type="spellStart"/>
            <w:r w:rsidRPr="008F10D7">
              <w:rPr>
                <w:rFonts w:ascii="Courier New" w:hAnsi="Courier New" w:cs="Courier New"/>
                <w:sz w:val="18"/>
                <w:szCs w:val="18"/>
              </w:rPr>
              <w:t>Tsvi</w:t>
            </w:r>
            <w:proofErr w:type="spellEnd"/>
            <w:r w:rsidRPr="008F10D7">
              <w:rPr>
                <w:rFonts w:ascii="Courier New" w:hAnsi="Courier New" w:cs="Courier New"/>
                <w:sz w:val="18"/>
                <w:szCs w:val="18"/>
              </w:rPr>
              <w:t xml:space="preserve"> Reiter      Mountain-100 Silver, 42         1</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71952        2004-06-01  Michael Blythe   LL Mountain Frame - Black, 48   5</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71952        2004-06-01  Michael Blythe   LL Mountain Frame - Silver, 52  2</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71952        2004-06-01  Michael Blythe   HL Mountain Frame - Black, 42   1</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71952        2004-06-01  Michael Blythe   HL Mountain Frame - Silver, 46  4</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71952        2004-06-01  Michael Blythe   LL Bottom Bracket               3</w:t>
            </w: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71952        2004-06-01  Michael Blythe   Mountain-500 Silver, 42         3</w:t>
            </w:r>
          </w:p>
          <w:p w:rsidR="002D3551" w:rsidRPr="008F10D7" w:rsidRDefault="002D3551" w:rsidP="00093284">
            <w:pPr>
              <w:spacing w:after="0" w:line="240" w:lineRule="auto"/>
              <w:rPr>
                <w:rFonts w:ascii="Courier New" w:hAnsi="Courier New" w:cs="Courier New"/>
                <w:sz w:val="18"/>
                <w:szCs w:val="18"/>
              </w:rPr>
            </w:pPr>
          </w:p>
          <w:p w:rsidR="002D3551" w:rsidRPr="008F10D7" w:rsidRDefault="002D3551" w:rsidP="00093284">
            <w:pPr>
              <w:spacing w:after="0" w:line="240" w:lineRule="auto"/>
              <w:rPr>
                <w:rFonts w:ascii="Courier New" w:hAnsi="Courier New" w:cs="Courier New"/>
                <w:sz w:val="18"/>
                <w:szCs w:val="18"/>
              </w:rPr>
            </w:pPr>
            <w:r w:rsidRPr="008F10D7">
              <w:rPr>
                <w:rFonts w:ascii="Courier New" w:hAnsi="Courier New" w:cs="Courier New"/>
                <w:sz w:val="18"/>
                <w:szCs w:val="18"/>
              </w:rPr>
              <w:t>(60919 row(s) affected)</w:t>
            </w: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10</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Now you want to use above and limit so you:</w:t>
            </w: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1. Only see order with order value over 100 000 (</w:t>
            </w:r>
            <w:proofErr w:type="spellStart"/>
            <w:r>
              <w:rPr>
                <w:rFonts w:ascii="Times New Roman" w:hAnsi="Times New Roman"/>
                <w:sz w:val="20"/>
                <w:szCs w:val="20"/>
              </w:rPr>
              <w:t>SubTotal</w:t>
            </w:r>
            <w:proofErr w:type="spellEnd"/>
            <w:r>
              <w:rPr>
                <w:rFonts w:ascii="Times New Roman" w:hAnsi="Times New Roman"/>
                <w:sz w:val="20"/>
                <w:szCs w:val="20"/>
              </w:rPr>
              <w:t xml:space="preserve"> column in order header table)</w:t>
            </w: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2. Only see orders with order date of year 2004. You can either limit this using the DATEPART function to return the year, or you can use a range in the WHERE clause, as described in </w:t>
            </w:r>
            <w:hyperlink r:id="rId6" w:history="1">
              <w:r w:rsidRPr="005463AD">
                <w:rPr>
                  <w:rStyle w:val="Hyperlink"/>
                  <w:rFonts w:ascii="Times New Roman" w:hAnsi="Times New Roman"/>
                  <w:sz w:val="20"/>
                  <w:szCs w:val="20"/>
                </w:rPr>
                <w:t>http://www.karaszi.com/SQLServer/info_datetime.asp</w:t>
              </w:r>
            </w:hyperlink>
            <w:r>
              <w:rPr>
                <w:rFonts w:ascii="Times New Roman" w:hAnsi="Times New Roman"/>
                <w:sz w:val="20"/>
                <w:szCs w:val="20"/>
              </w:rPr>
              <w:t>, the “</w:t>
            </w:r>
            <w:r w:rsidRPr="008F10D7">
              <w:rPr>
                <w:rFonts w:ascii="Times New Roman" w:hAnsi="Times New Roman"/>
                <w:sz w:val="20"/>
                <w:szCs w:val="20"/>
              </w:rPr>
              <w:t xml:space="preserve">Searching for </w:t>
            </w:r>
            <w:proofErr w:type="spellStart"/>
            <w:r w:rsidRPr="008F10D7">
              <w:rPr>
                <w:rFonts w:ascii="Times New Roman" w:hAnsi="Times New Roman"/>
                <w:sz w:val="20"/>
                <w:szCs w:val="20"/>
              </w:rPr>
              <w:t>datetime</w:t>
            </w:r>
            <w:proofErr w:type="spellEnd"/>
            <w:r w:rsidRPr="008F10D7">
              <w:rPr>
                <w:rFonts w:ascii="Times New Roman" w:hAnsi="Times New Roman"/>
                <w:sz w:val="20"/>
                <w:szCs w:val="20"/>
              </w:rPr>
              <w:t xml:space="preserve"> values</w:t>
            </w:r>
            <w:r>
              <w:rPr>
                <w:rFonts w:ascii="Times New Roman" w:hAnsi="Times New Roman"/>
                <w:sz w:val="20"/>
                <w:szCs w:val="20"/>
              </w:rPr>
              <w:t>” section.</w:t>
            </w: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9212" w:type="dxa"/>
            <w:gridSpan w:val="2"/>
          </w:tcPr>
          <w:p w:rsidR="002D3551" w:rsidRPr="00075581" w:rsidRDefault="002D3551" w:rsidP="00093284">
            <w:pPr>
              <w:spacing w:after="0" w:line="240" w:lineRule="auto"/>
              <w:rPr>
                <w:rFonts w:ascii="Courier New" w:hAnsi="Courier New" w:cs="Courier New"/>
                <w:sz w:val="18"/>
                <w:szCs w:val="18"/>
              </w:rPr>
            </w:pPr>
            <w:proofErr w:type="spellStart"/>
            <w:r w:rsidRPr="00075581">
              <w:rPr>
                <w:rFonts w:ascii="Courier New" w:hAnsi="Courier New" w:cs="Courier New"/>
                <w:sz w:val="18"/>
                <w:szCs w:val="18"/>
              </w:rPr>
              <w:t>SalesOrderIDOrderDateSalesPersonProductNameOrderQty</w:t>
            </w:r>
            <w:proofErr w:type="spellEnd"/>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 ----------- ---------------- ------------------------------- --------</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 xml:space="preserve">61184        2004-01-01  </w:t>
            </w:r>
            <w:proofErr w:type="spellStart"/>
            <w:r w:rsidRPr="00075581">
              <w:rPr>
                <w:rFonts w:ascii="Courier New" w:hAnsi="Courier New" w:cs="Courier New"/>
                <w:sz w:val="18"/>
                <w:szCs w:val="18"/>
              </w:rPr>
              <w:t>Shu</w:t>
            </w:r>
            <w:proofErr w:type="spellEnd"/>
            <w:r w:rsidRPr="00075581">
              <w:rPr>
                <w:rFonts w:ascii="Courier New" w:hAnsi="Courier New" w:cs="Courier New"/>
                <w:sz w:val="18"/>
                <w:szCs w:val="18"/>
              </w:rPr>
              <w:t xml:space="preserve"> Ito          Short-Sleeve Classic Jersey, S  5</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 xml:space="preserve">61184        2004-01-01  </w:t>
            </w:r>
            <w:proofErr w:type="spellStart"/>
            <w:r w:rsidRPr="00075581">
              <w:rPr>
                <w:rFonts w:ascii="Courier New" w:hAnsi="Courier New" w:cs="Courier New"/>
                <w:sz w:val="18"/>
                <w:szCs w:val="18"/>
              </w:rPr>
              <w:t>Shu</w:t>
            </w:r>
            <w:proofErr w:type="spellEnd"/>
            <w:r w:rsidRPr="00075581">
              <w:rPr>
                <w:rFonts w:ascii="Courier New" w:hAnsi="Courier New" w:cs="Courier New"/>
                <w:sz w:val="18"/>
                <w:szCs w:val="18"/>
              </w:rPr>
              <w:t xml:space="preserve"> Ito          Touring-2000 Blue, 46           3</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 xml:space="preserve">61184        2004-01-01  </w:t>
            </w:r>
            <w:proofErr w:type="spellStart"/>
            <w:r w:rsidRPr="00075581">
              <w:rPr>
                <w:rFonts w:ascii="Courier New" w:hAnsi="Courier New" w:cs="Courier New"/>
                <w:sz w:val="18"/>
                <w:szCs w:val="18"/>
              </w:rPr>
              <w:t>Shu</w:t>
            </w:r>
            <w:proofErr w:type="spellEnd"/>
            <w:r w:rsidRPr="00075581">
              <w:rPr>
                <w:rFonts w:ascii="Courier New" w:hAnsi="Courier New" w:cs="Courier New"/>
                <w:sz w:val="18"/>
                <w:szCs w:val="18"/>
              </w:rPr>
              <w:t xml:space="preserve"> Ito          Touring-3000 Blue, 50           11</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 xml:space="preserve">61184        2004-01-01  </w:t>
            </w:r>
            <w:proofErr w:type="spellStart"/>
            <w:r w:rsidRPr="00075581">
              <w:rPr>
                <w:rFonts w:ascii="Courier New" w:hAnsi="Courier New" w:cs="Courier New"/>
                <w:sz w:val="18"/>
                <w:szCs w:val="18"/>
              </w:rPr>
              <w:t>Shu</w:t>
            </w:r>
            <w:proofErr w:type="spellEnd"/>
            <w:r w:rsidRPr="00075581">
              <w:rPr>
                <w:rFonts w:ascii="Courier New" w:hAnsi="Courier New" w:cs="Courier New"/>
                <w:sz w:val="18"/>
                <w:szCs w:val="18"/>
              </w:rPr>
              <w:t xml:space="preserve"> Ito          LL Touring Frame - Blue, 54     1</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 xml:space="preserve">61184        2004-01-01  </w:t>
            </w:r>
            <w:proofErr w:type="spellStart"/>
            <w:r w:rsidRPr="00075581">
              <w:rPr>
                <w:rFonts w:ascii="Courier New" w:hAnsi="Courier New" w:cs="Courier New"/>
                <w:sz w:val="18"/>
                <w:szCs w:val="18"/>
              </w:rPr>
              <w:t>Shu</w:t>
            </w:r>
            <w:proofErr w:type="spellEnd"/>
            <w:r w:rsidRPr="00075581">
              <w:rPr>
                <w:rFonts w:ascii="Courier New" w:hAnsi="Courier New" w:cs="Courier New"/>
                <w:sz w:val="18"/>
                <w:szCs w:val="18"/>
              </w:rPr>
              <w:t xml:space="preserve"> Ito          Touring-3000 Yellow, 54         5</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 xml:space="preserve">61184        2004-01-01  </w:t>
            </w:r>
            <w:proofErr w:type="spellStart"/>
            <w:r w:rsidRPr="00075581">
              <w:rPr>
                <w:rFonts w:ascii="Courier New" w:hAnsi="Courier New" w:cs="Courier New"/>
                <w:sz w:val="18"/>
                <w:szCs w:val="18"/>
              </w:rPr>
              <w:t>Shu</w:t>
            </w:r>
            <w:proofErr w:type="spellEnd"/>
            <w:r w:rsidRPr="00075581">
              <w:rPr>
                <w:rFonts w:ascii="Courier New" w:hAnsi="Courier New" w:cs="Courier New"/>
                <w:sz w:val="18"/>
                <w:szCs w:val="18"/>
              </w:rPr>
              <w:t xml:space="preserve"> Ito          Touring-2000 Blue, 60           4</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 xml:space="preserve">61184        2004-01-01  </w:t>
            </w:r>
            <w:proofErr w:type="spellStart"/>
            <w:r w:rsidRPr="00075581">
              <w:rPr>
                <w:rFonts w:ascii="Courier New" w:hAnsi="Courier New" w:cs="Courier New"/>
                <w:sz w:val="18"/>
                <w:szCs w:val="18"/>
              </w:rPr>
              <w:t>Shu</w:t>
            </w:r>
            <w:proofErr w:type="spellEnd"/>
            <w:r w:rsidRPr="00075581">
              <w:rPr>
                <w:rFonts w:ascii="Courier New" w:hAnsi="Courier New" w:cs="Courier New"/>
                <w:sz w:val="18"/>
                <w:szCs w:val="18"/>
              </w:rPr>
              <w:t xml:space="preserve"> Ito          Touring-1000 Blue, 60           8</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71847        2004-06-01  Jae Pak          Touring-2000 Blue, 60           6</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71847        2004-06-01  Jae Pak          HL Touring Frame - Blue, 60     6</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71847        2004-06-01  Jae Pak          HL Touring Handlebars           3</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71847        2004-06-01  Jae Pak          Touring-2000 Blue, 46           4</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71847        2004-06-01  Jae Pak          Touring-1000 Yellow, 50         2</w:t>
            </w: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lastRenderedPageBreak/>
              <w:t>71847        2004-06-01  Jae Pak          HL Touring Frame - Yellow, 60   4</w:t>
            </w:r>
          </w:p>
          <w:p w:rsidR="002D3551" w:rsidRPr="00075581" w:rsidRDefault="002D3551" w:rsidP="00093284">
            <w:pPr>
              <w:spacing w:after="0" w:line="240" w:lineRule="auto"/>
              <w:rPr>
                <w:rFonts w:ascii="Courier New" w:hAnsi="Courier New" w:cs="Courier New"/>
                <w:sz w:val="18"/>
                <w:szCs w:val="18"/>
              </w:rPr>
            </w:pPr>
          </w:p>
          <w:p w:rsidR="002D3551" w:rsidRPr="00075581" w:rsidRDefault="002D3551" w:rsidP="00093284">
            <w:pPr>
              <w:spacing w:after="0" w:line="240" w:lineRule="auto"/>
              <w:rPr>
                <w:rFonts w:ascii="Courier New" w:hAnsi="Courier New" w:cs="Courier New"/>
                <w:sz w:val="18"/>
                <w:szCs w:val="18"/>
              </w:rPr>
            </w:pPr>
            <w:r w:rsidRPr="00075581">
              <w:rPr>
                <w:rFonts w:ascii="Courier New" w:hAnsi="Courier New" w:cs="Courier New"/>
                <w:sz w:val="18"/>
                <w:szCs w:val="18"/>
              </w:rPr>
              <w:t>(695 row(s) affected)</w:t>
            </w:r>
          </w:p>
          <w:p w:rsidR="002D3551"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p>
        </w:tc>
      </w:tr>
      <w:tr w:rsidR="002D3551" w:rsidRPr="004575C0" w:rsidTr="00093284">
        <w:tc>
          <w:tcPr>
            <w:tcW w:w="2088" w:type="dxa"/>
          </w:tcPr>
          <w:p w:rsidR="002D3551" w:rsidRDefault="00022BDB" w:rsidP="00093284">
            <w:pPr>
              <w:spacing w:after="0" w:line="240" w:lineRule="auto"/>
              <w:rPr>
                <w:rFonts w:ascii="Times New Roman" w:hAnsi="Times New Roman"/>
                <w:b/>
                <w:sz w:val="20"/>
                <w:szCs w:val="20"/>
              </w:rPr>
            </w:pPr>
            <w:r>
              <w:rPr>
                <w:rFonts w:ascii="Times New Roman" w:hAnsi="Times New Roman"/>
                <w:b/>
                <w:sz w:val="20"/>
                <w:szCs w:val="20"/>
              </w:rPr>
              <w:lastRenderedPageBreak/>
              <w:t>Query</w:t>
            </w:r>
            <w:r w:rsidRPr="00232A00">
              <w:rPr>
                <w:rFonts w:ascii="Times New Roman" w:hAnsi="Times New Roman"/>
                <w:b/>
                <w:sz w:val="20"/>
                <w:szCs w:val="20"/>
              </w:rPr>
              <w:t xml:space="preserve"> </w:t>
            </w:r>
            <w:r w:rsidR="002D3551">
              <w:rPr>
                <w:rFonts w:ascii="Times New Roman" w:hAnsi="Times New Roman"/>
                <w:b/>
                <w:sz w:val="20"/>
                <w:szCs w:val="20"/>
              </w:rPr>
              <w:t>11</w:t>
            </w:r>
          </w:p>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Default="002D3551" w:rsidP="00093284">
            <w:pPr>
              <w:spacing w:after="0" w:line="240" w:lineRule="auto"/>
              <w:rPr>
                <w:rFonts w:ascii="Times New Roman" w:hAnsi="Times New Roman"/>
                <w:sz w:val="20"/>
                <w:szCs w:val="20"/>
              </w:rPr>
            </w:pPr>
          </w:p>
          <w:p w:rsidR="002D3551" w:rsidRDefault="002D3551" w:rsidP="00093284">
            <w:pPr>
              <w:spacing w:after="0" w:line="240" w:lineRule="auto"/>
              <w:rPr>
                <w:rFonts w:ascii="Times New Roman" w:hAnsi="Times New Roman"/>
                <w:sz w:val="20"/>
                <w:szCs w:val="20"/>
              </w:rPr>
            </w:pPr>
            <w:r>
              <w:rPr>
                <w:rFonts w:ascii="Times New Roman" w:hAnsi="Times New Roman"/>
                <w:sz w:val="20"/>
                <w:szCs w:val="20"/>
              </w:rPr>
              <w:t xml:space="preserve">We want to see information about countries and provinces. Join the </w:t>
            </w:r>
            <w:proofErr w:type="spellStart"/>
            <w:r>
              <w:rPr>
                <w:rFonts w:ascii="Times New Roman" w:hAnsi="Times New Roman"/>
                <w:sz w:val="20"/>
                <w:szCs w:val="20"/>
              </w:rPr>
              <w:t>CountryRegion</w:t>
            </w:r>
            <w:proofErr w:type="spellEnd"/>
            <w:r>
              <w:rPr>
                <w:rFonts w:ascii="Times New Roman" w:hAnsi="Times New Roman"/>
                <w:sz w:val="20"/>
                <w:szCs w:val="20"/>
              </w:rPr>
              <w:t xml:space="preserve"> and the </w:t>
            </w:r>
            <w:proofErr w:type="spellStart"/>
            <w:r>
              <w:rPr>
                <w:rFonts w:ascii="Times New Roman" w:hAnsi="Times New Roman"/>
                <w:sz w:val="20"/>
                <w:szCs w:val="20"/>
              </w:rPr>
              <w:t>StateProvince</w:t>
            </w:r>
            <w:proofErr w:type="spellEnd"/>
            <w:r>
              <w:rPr>
                <w:rFonts w:ascii="Times New Roman" w:hAnsi="Times New Roman"/>
                <w:sz w:val="20"/>
                <w:szCs w:val="20"/>
              </w:rPr>
              <w:t xml:space="preserve"> tables (both in the Person schema). Note that we want to keep the countries for which there are no provinces! Sort the result on country name and province name.</w:t>
            </w:r>
          </w:p>
          <w:p w:rsidR="002D3551"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CountryName               ProvinceName</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rPr>
            </w:pPr>
            <w:r w:rsidRPr="004575C0">
              <w:rPr>
                <w:rFonts w:ascii="Courier New" w:hAnsi="Courier New" w:cs="Courier New"/>
                <w:noProof/>
                <w:sz w:val="20"/>
                <w:szCs w:val="20"/>
              </w:rPr>
              <w:t>------------------------- --------------------</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rPr>
            </w:pPr>
            <w:r w:rsidRPr="004575C0">
              <w:rPr>
                <w:rFonts w:ascii="Courier New" w:hAnsi="Courier New" w:cs="Courier New"/>
                <w:noProof/>
                <w:sz w:val="20"/>
                <w:szCs w:val="20"/>
              </w:rPr>
              <w:t>Afghanistan               NULL</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rPr>
            </w:pPr>
            <w:r w:rsidRPr="004575C0">
              <w:rPr>
                <w:rFonts w:ascii="Courier New" w:hAnsi="Courier New" w:cs="Courier New"/>
                <w:noProof/>
                <w:sz w:val="20"/>
                <w:szCs w:val="20"/>
              </w:rPr>
              <w:t>Albania                   NULL</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lang w:val="sv-SE"/>
              </w:rPr>
            </w:pPr>
            <w:r w:rsidRPr="00BE6011">
              <w:rPr>
                <w:rFonts w:ascii="Courier New" w:hAnsi="Courier New" w:cs="Courier New"/>
                <w:noProof/>
                <w:sz w:val="20"/>
                <w:szCs w:val="20"/>
                <w:lang w:val="sv-SE"/>
              </w:rPr>
              <w:t>Algeria                   NULL</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lang w:val="sv-SE"/>
              </w:rPr>
            </w:pPr>
            <w:r w:rsidRPr="004575C0">
              <w:rPr>
                <w:rFonts w:ascii="Courier New" w:hAnsi="Courier New" w:cs="Courier New"/>
                <w:noProof/>
                <w:sz w:val="20"/>
                <w:szCs w:val="20"/>
                <w:lang w:val="sv-SE"/>
              </w:rPr>
              <w:t>American Samoa            American Samoa</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lang w:val="sv-SE"/>
              </w:rPr>
            </w:pPr>
            <w:r w:rsidRPr="004575C0">
              <w:rPr>
                <w:rFonts w:ascii="Courier New" w:hAnsi="Courier New" w:cs="Courier New"/>
                <w:noProof/>
                <w:sz w:val="20"/>
                <w:szCs w:val="20"/>
                <w:lang w:val="sv-SE"/>
              </w:rPr>
              <w:t>Andorra                   NULL</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lang w:val="sv-SE"/>
              </w:rPr>
            </w:pPr>
            <w:r w:rsidRPr="004575C0">
              <w:rPr>
                <w:rFonts w:ascii="Courier New" w:hAnsi="Courier New" w:cs="Courier New"/>
                <w:noProof/>
                <w:sz w:val="20"/>
                <w:szCs w:val="20"/>
                <w:lang w:val="sv-SE"/>
              </w:rPr>
              <w:t>Angola                    NULL</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lang w:val="sv-SE"/>
              </w:rPr>
            </w:pPr>
            <w:r w:rsidRPr="004575C0">
              <w:rPr>
                <w:rFonts w:ascii="Courier New" w:hAnsi="Courier New" w:cs="Courier New"/>
                <w:noProof/>
                <w:sz w:val="20"/>
                <w:szCs w:val="20"/>
                <w:lang w:val="sv-SE"/>
              </w:rPr>
              <w:t>......</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lang w:val="sv-SE"/>
              </w:rPr>
            </w:pPr>
            <w:r w:rsidRPr="004575C0">
              <w:rPr>
                <w:rFonts w:ascii="Courier New" w:hAnsi="Courier New" w:cs="Courier New"/>
                <w:noProof/>
                <w:sz w:val="20"/>
                <w:szCs w:val="20"/>
                <w:lang w:val="sv-SE"/>
              </w:rPr>
              <w:t>Armenia                   NULL</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lang w:val="sv-SE"/>
              </w:rPr>
            </w:pPr>
            <w:r w:rsidRPr="004575C0">
              <w:rPr>
                <w:rFonts w:ascii="Courier New" w:hAnsi="Courier New" w:cs="Courier New"/>
                <w:noProof/>
                <w:sz w:val="20"/>
                <w:szCs w:val="20"/>
                <w:lang w:val="sv-SE"/>
              </w:rPr>
              <w:t>Aruba                     NULL</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Australia                 New South Wales</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Australia                 Queensland</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Australia                 South Australia</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Australia                 Tasmania</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Australia                 Victoria</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Virgin Islands, British   NULL</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Virgin Islands, U.S.      Virgin Islands</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Wallis and Futuna         NULL</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Yemen                     NULL</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Zambia                    NULL</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Zimbabwe                  NULL</w:t>
            </w:r>
          </w:p>
          <w:p w:rsidR="002D3551" w:rsidRPr="00BE6011" w:rsidRDefault="002D3551" w:rsidP="00093284">
            <w:pPr>
              <w:autoSpaceDE w:val="0"/>
              <w:autoSpaceDN w:val="0"/>
              <w:adjustRightInd w:val="0"/>
              <w:spacing w:after="0" w:line="240" w:lineRule="auto"/>
              <w:rPr>
                <w:rFonts w:ascii="Courier New" w:hAnsi="Courier New" w:cs="Courier New"/>
                <w:noProof/>
                <w:sz w:val="20"/>
                <w:szCs w:val="20"/>
              </w:rPr>
            </w:pPr>
          </w:p>
          <w:p w:rsidR="002D3551" w:rsidRDefault="002D3551" w:rsidP="00093284">
            <w:pPr>
              <w:autoSpaceDE w:val="0"/>
              <w:autoSpaceDN w:val="0"/>
              <w:adjustRightInd w:val="0"/>
              <w:spacing w:after="0" w:line="240" w:lineRule="auto"/>
              <w:rPr>
                <w:rFonts w:ascii="Courier New" w:hAnsi="Courier New" w:cs="Courier New"/>
                <w:noProof/>
                <w:sz w:val="20"/>
                <w:szCs w:val="20"/>
              </w:rPr>
            </w:pPr>
            <w:r w:rsidRPr="00BE6011">
              <w:rPr>
                <w:rFonts w:ascii="Courier New" w:hAnsi="Courier New" w:cs="Courier New"/>
                <w:noProof/>
                <w:sz w:val="20"/>
                <w:szCs w:val="20"/>
              </w:rPr>
              <w:t>(407 row(s) affected)</w:t>
            </w:r>
          </w:p>
          <w:p w:rsidR="002D3551" w:rsidRPr="004575C0" w:rsidRDefault="002D3551" w:rsidP="00093284">
            <w:pPr>
              <w:autoSpaceDE w:val="0"/>
              <w:autoSpaceDN w:val="0"/>
              <w:adjustRightInd w:val="0"/>
              <w:spacing w:after="0" w:line="240" w:lineRule="auto"/>
              <w:rPr>
                <w:rFonts w:ascii="Courier New" w:hAnsi="Courier New" w:cs="Courier New"/>
                <w:noProof/>
                <w:sz w:val="20"/>
                <w:szCs w:val="20"/>
              </w:rPr>
            </w:pP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12</w:t>
            </w:r>
          </w:p>
        </w:tc>
        <w:tc>
          <w:tcPr>
            <w:tcW w:w="7124" w:type="dxa"/>
          </w:tcPr>
          <w:p w:rsidR="002D3551"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r w:rsidRPr="00232A00">
              <w:rPr>
                <w:rFonts w:ascii="Times New Roman" w:hAnsi="Times New Roman"/>
                <w:sz w:val="20"/>
                <w:szCs w:val="20"/>
              </w:rPr>
              <w:t xml:space="preserve">Write a query that retrieves customers that have not yet placed an order. This can be done using an outer join because the customer exists in the </w:t>
            </w:r>
            <w:proofErr w:type="spellStart"/>
            <w:r w:rsidRPr="00232A00">
              <w:rPr>
                <w:rFonts w:ascii="Times New Roman" w:hAnsi="Times New Roman"/>
                <w:sz w:val="20"/>
                <w:szCs w:val="20"/>
              </w:rPr>
              <w:t>Sales.Customer</w:t>
            </w:r>
            <w:proofErr w:type="spellEnd"/>
            <w:r w:rsidRPr="00232A00">
              <w:rPr>
                <w:rFonts w:ascii="Times New Roman" w:hAnsi="Times New Roman"/>
                <w:sz w:val="20"/>
                <w:szCs w:val="20"/>
              </w:rPr>
              <w:t xml:space="preserve"> table but not in the </w:t>
            </w:r>
            <w:proofErr w:type="spellStart"/>
            <w:r w:rsidRPr="00232A00">
              <w:rPr>
                <w:rFonts w:ascii="Times New Roman" w:hAnsi="Times New Roman"/>
                <w:sz w:val="20"/>
                <w:szCs w:val="20"/>
              </w:rPr>
              <w:t>Sales.SalesOrderHeader</w:t>
            </w:r>
            <w:proofErr w:type="spellEnd"/>
            <w:r w:rsidRPr="00232A00">
              <w:rPr>
                <w:rFonts w:ascii="Times New Roman" w:hAnsi="Times New Roman"/>
                <w:sz w:val="20"/>
                <w:szCs w:val="20"/>
              </w:rPr>
              <w:t xml:space="preserve"> table. Your result set should look similar to the following.</w:t>
            </w:r>
          </w:p>
          <w:p w:rsidR="002D3551" w:rsidRDefault="002D3551" w:rsidP="00093284">
            <w:pPr>
              <w:spacing w:after="0" w:line="240" w:lineRule="auto"/>
              <w:rPr>
                <w:rFonts w:ascii="Times New Roman" w:hAnsi="Times New Roman"/>
                <w:sz w:val="20"/>
                <w:szCs w:val="20"/>
              </w:rPr>
            </w:pP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CustomerID  SalesOrderID</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 ------------</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1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2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3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4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5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6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697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698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699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t>700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r w:rsidRPr="00DE39DF">
              <w:rPr>
                <w:rFonts w:ascii="Courier New" w:hAnsi="Courier New" w:cs="Courier New"/>
                <w:noProof/>
                <w:sz w:val="20"/>
                <w:szCs w:val="20"/>
              </w:rPr>
              <w:lastRenderedPageBreak/>
              <w:t>701         NULL</w:t>
            </w:r>
          </w:p>
          <w:p w:rsidR="002D3551" w:rsidRPr="00DE39DF" w:rsidRDefault="002D3551" w:rsidP="00093284">
            <w:pPr>
              <w:autoSpaceDE w:val="0"/>
              <w:autoSpaceDN w:val="0"/>
              <w:adjustRightInd w:val="0"/>
              <w:spacing w:after="0" w:line="240" w:lineRule="auto"/>
              <w:rPr>
                <w:rFonts w:ascii="Courier New" w:hAnsi="Courier New" w:cs="Courier New"/>
                <w:noProof/>
                <w:sz w:val="20"/>
                <w:szCs w:val="20"/>
              </w:rPr>
            </w:pPr>
          </w:p>
          <w:p w:rsidR="002D3551" w:rsidRPr="00DE39DF" w:rsidRDefault="002D3551" w:rsidP="00093284">
            <w:pPr>
              <w:spacing w:after="0" w:line="240" w:lineRule="auto"/>
              <w:rPr>
                <w:rFonts w:ascii="Times New Roman" w:hAnsi="Times New Roman"/>
                <w:sz w:val="20"/>
                <w:szCs w:val="20"/>
              </w:rPr>
            </w:pPr>
            <w:r w:rsidRPr="00DE39DF">
              <w:rPr>
                <w:rFonts w:ascii="Courier New" w:hAnsi="Courier New" w:cs="Courier New"/>
                <w:noProof/>
                <w:sz w:val="20"/>
                <w:szCs w:val="20"/>
              </w:rPr>
              <w:t>(701 row(s) affected)</w:t>
            </w:r>
          </w:p>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2D3551" w:rsidP="00093284">
            <w:pPr>
              <w:spacing w:after="0" w:line="240" w:lineRule="auto"/>
              <w:rPr>
                <w:rFonts w:ascii="Times New Roman" w:hAnsi="Times New Roman"/>
                <w:b/>
                <w:sz w:val="20"/>
                <w:szCs w:val="20"/>
              </w:rPr>
            </w:pPr>
          </w:p>
        </w:tc>
        <w:tc>
          <w:tcPr>
            <w:tcW w:w="7124" w:type="dxa"/>
          </w:tcPr>
          <w:p w:rsidR="002D3551" w:rsidRPr="00232A00" w:rsidRDefault="002D3551" w:rsidP="00093284">
            <w:pPr>
              <w:spacing w:after="0" w:line="240" w:lineRule="auto"/>
              <w:rPr>
                <w:rFonts w:ascii="Times New Roman" w:hAnsi="Times New Roman"/>
                <w:sz w:val="20"/>
                <w:szCs w:val="20"/>
              </w:rPr>
            </w:pPr>
          </w:p>
        </w:tc>
      </w:tr>
      <w:tr w:rsidR="002D3551" w:rsidRPr="00232A00" w:rsidTr="00093284">
        <w:tc>
          <w:tcPr>
            <w:tcW w:w="2088" w:type="dxa"/>
          </w:tcPr>
          <w:p w:rsidR="002D3551" w:rsidRPr="00232A00" w:rsidRDefault="00022BDB" w:rsidP="00093284">
            <w:pPr>
              <w:spacing w:after="0" w:line="240" w:lineRule="auto"/>
              <w:rPr>
                <w:rFonts w:ascii="Times New Roman" w:hAnsi="Times New Roman"/>
                <w:b/>
                <w:sz w:val="20"/>
                <w:szCs w:val="20"/>
              </w:rPr>
            </w:pPr>
            <w:r>
              <w:rPr>
                <w:rFonts w:ascii="Times New Roman" w:hAnsi="Times New Roman"/>
                <w:b/>
                <w:sz w:val="20"/>
                <w:szCs w:val="20"/>
              </w:rPr>
              <w:t>Query</w:t>
            </w:r>
            <w:r w:rsidRPr="00232A00">
              <w:rPr>
                <w:rFonts w:ascii="Times New Roman" w:hAnsi="Times New Roman"/>
                <w:b/>
                <w:sz w:val="20"/>
                <w:szCs w:val="20"/>
              </w:rPr>
              <w:t xml:space="preserve"> </w:t>
            </w:r>
            <w:r w:rsidR="002D3551">
              <w:rPr>
                <w:rFonts w:ascii="Times New Roman" w:hAnsi="Times New Roman"/>
                <w:b/>
                <w:sz w:val="20"/>
                <w:szCs w:val="20"/>
              </w:rPr>
              <w:t>13</w:t>
            </w:r>
          </w:p>
        </w:tc>
        <w:tc>
          <w:tcPr>
            <w:tcW w:w="7124" w:type="dxa"/>
          </w:tcPr>
          <w:p w:rsidR="002D3551" w:rsidRPr="00232A00" w:rsidRDefault="002D3551" w:rsidP="00093284">
            <w:pPr>
              <w:spacing w:after="0" w:line="240" w:lineRule="auto"/>
              <w:rPr>
                <w:rFonts w:ascii="Times New Roman" w:hAnsi="Times New Roman"/>
                <w:sz w:val="20"/>
                <w:szCs w:val="20"/>
              </w:rPr>
            </w:pPr>
          </w:p>
          <w:p w:rsidR="002D3551" w:rsidRPr="00232A00" w:rsidRDefault="002D3551" w:rsidP="00093284">
            <w:pPr>
              <w:spacing w:after="0" w:line="240" w:lineRule="auto"/>
              <w:rPr>
                <w:rFonts w:ascii="Times New Roman" w:hAnsi="Times New Roman"/>
                <w:sz w:val="20"/>
                <w:szCs w:val="20"/>
              </w:rPr>
            </w:pPr>
            <w:r w:rsidRPr="00232A00">
              <w:rPr>
                <w:rFonts w:ascii="Times New Roman" w:hAnsi="Times New Roman"/>
                <w:sz w:val="20"/>
                <w:szCs w:val="20"/>
              </w:rPr>
              <w:t xml:space="preserve">Using a full join we can retrieve a result set listing products that have no product model name and product model names that is not assigned to a specific product. Write a query that delivers the following result set by using the tables </w:t>
            </w:r>
            <w:proofErr w:type="spellStart"/>
            <w:r w:rsidRPr="00232A00">
              <w:rPr>
                <w:rFonts w:ascii="Times New Roman" w:hAnsi="Times New Roman"/>
                <w:sz w:val="20"/>
                <w:szCs w:val="20"/>
              </w:rPr>
              <w:t>Production.Product</w:t>
            </w:r>
            <w:proofErr w:type="spellEnd"/>
            <w:r w:rsidRPr="00232A00">
              <w:rPr>
                <w:rFonts w:ascii="Times New Roman" w:hAnsi="Times New Roman"/>
                <w:sz w:val="20"/>
                <w:szCs w:val="20"/>
              </w:rPr>
              <w:t xml:space="preserve"> and </w:t>
            </w:r>
            <w:proofErr w:type="spellStart"/>
            <w:r w:rsidRPr="00232A00">
              <w:rPr>
                <w:rFonts w:ascii="Times New Roman" w:hAnsi="Times New Roman"/>
                <w:sz w:val="20"/>
                <w:szCs w:val="20"/>
              </w:rPr>
              <w:t>Production.ProductModel</w:t>
            </w:r>
            <w:proofErr w:type="spellEnd"/>
          </w:p>
          <w:p w:rsidR="002D3551" w:rsidRPr="00232A00" w:rsidRDefault="002D3551" w:rsidP="00093284">
            <w:pPr>
              <w:spacing w:after="0" w:line="240" w:lineRule="auto"/>
              <w:rPr>
                <w:rFonts w:ascii="Times New Roman" w:hAnsi="Times New Roman"/>
                <w:sz w:val="20"/>
                <w:szCs w:val="20"/>
              </w:rPr>
            </w:pP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ProductName                    ProductModelName</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 ---------------------</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Adjustable Race                NULL</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Bearing Ball                   NULL</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BB Ball Bearing                NULL</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Headset Ball Bearings          NULL</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lang w:val="sv-SE"/>
              </w:rPr>
            </w:pPr>
            <w:r w:rsidRPr="00232A00">
              <w:rPr>
                <w:rFonts w:ascii="Courier New" w:hAnsi="Courier New" w:cs="Courier New"/>
                <w:noProof/>
                <w:sz w:val="20"/>
                <w:szCs w:val="20"/>
                <w:lang w:val="sv-SE"/>
              </w:rPr>
              <w:t>Blade                          NULL</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lang w:val="sv-SE"/>
              </w:rPr>
            </w:pPr>
            <w:r w:rsidRPr="00232A00">
              <w:rPr>
                <w:rFonts w:ascii="Courier New" w:hAnsi="Courier New" w:cs="Courier New"/>
                <w:noProof/>
                <w:sz w:val="20"/>
                <w:szCs w:val="20"/>
                <w:lang w:val="sv-SE"/>
              </w:rPr>
              <w:t>LL Crankarm                    NULL</w:t>
            </w:r>
          </w:p>
          <w:p w:rsidR="002D3551" w:rsidRPr="00232A00" w:rsidRDefault="002D3551" w:rsidP="00093284">
            <w:pPr>
              <w:spacing w:after="0" w:line="240" w:lineRule="auto"/>
              <w:rPr>
                <w:rFonts w:ascii="Times New Roman" w:hAnsi="Times New Roman"/>
                <w:sz w:val="20"/>
                <w:szCs w:val="20"/>
                <w:lang w:val="sv-SE"/>
              </w:rPr>
            </w:pPr>
            <w:r w:rsidRPr="00232A00">
              <w:rPr>
                <w:rFonts w:ascii="Courier New" w:hAnsi="Courier New" w:cs="Courier New"/>
                <w:noProof/>
                <w:sz w:val="20"/>
                <w:szCs w:val="20"/>
                <w:lang w:val="sv-SE"/>
              </w:rPr>
              <w:t>ML Crankarm                    NULL</w:t>
            </w:r>
          </w:p>
          <w:p w:rsidR="002D3551" w:rsidRPr="00232A00" w:rsidRDefault="002D3551" w:rsidP="00093284">
            <w:pPr>
              <w:spacing w:after="0" w:line="240" w:lineRule="auto"/>
              <w:rPr>
                <w:rFonts w:ascii="Times New Roman" w:hAnsi="Times New Roman"/>
                <w:sz w:val="20"/>
                <w:szCs w:val="20"/>
              </w:rPr>
            </w:pPr>
            <w:r w:rsidRPr="00232A00">
              <w:rPr>
                <w:rFonts w:ascii="Times New Roman" w:hAnsi="Times New Roman"/>
                <w:sz w:val="20"/>
                <w:szCs w:val="20"/>
              </w:rPr>
              <w:t>………</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ML Road Seat/Saddle 1</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Road-350</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HL Mountain Seat/Saddle 1</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HL Road Seat/Saddle 1</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Mountain-400</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LL Mountain Seat/Saddle 1</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Road-550</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r w:rsidRPr="00232A00">
              <w:rPr>
                <w:rFonts w:ascii="Courier New" w:hAnsi="Courier New" w:cs="Courier New"/>
                <w:noProof/>
                <w:sz w:val="20"/>
                <w:szCs w:val="20"/>
              </w:rPr>
              <w:t>NULL                           LL Road Seat/Saddle 2</w:t>
            </w:r>
          </w:p>
          <w:p w:rsidR="002D3551" w:rsidRPr="00232A00" w:rsidRDefault="002D3551" w:rsidP="00093284">
            <w:pPr>
              <w:autoSpaceDE w:val="0"/>
              <w:autoSpaceDN w:val="0"/>
              <w:adjustRightInd w:val="0"/>
              <w:spacing w:after="0" w:line="240" w:lineRule="auto"/>
              <w:rPr>
                <w:rFonts w:ascii="Courier New" w:hAnsi="Courier New" w:cs="Courier New"/>
                <w:noProof/>
                <w:sz w:val="20"/>
                <w:szCs w:val="20"/>
              </w:rPr>
            </w:pPr>
          </w:p>
          <w:p w:rsidR="002D3551" w:rsidRPr="00232A00" w:rsidRDefault="002D3551" w:rsidP="00093284">
            <w:pPr>
              <w:spacing w:after="0" w:line="240" w:lineRule="auto"/>
              <w:rPr>
                <w:rFonts w:ascii="Times New Roman" w:hAnsi="Times New Roman"/>
                <w:sz w:val="20"/>
                <w:szCs w:val="20"/>
              </w:rPr>
            </w:pPr>
            <w:r w:rsidRPr="00232A00">
              <w:rPr>
                <w:rFonts w:ascii="Courier New" w:hAnsi="Courier New" w:cs="Courier New"/>
                <w:noProof/>
                <w:sz w:val="20"/>
                <w:szCs w:val="20"/>
              </w:rPr>
              <w:t>(218 row(s) affected)</w:t>
            </w:r>
          </w:p>
        </w:tc>
      </w:tr>
    </w:tbl>
    <w:p w:rsidR="002D3551" w:rsidRDefault="002D3551" w:rsidP="003A2FCC">
      <w:pPr>
        <w:jc w:val="both"/>
      </w:pPr>
    </w:p>
    <w:p w:rsidR="003A2FCC" w:rsidRDefault="003A2FCC" w:rsidP="003A2FCC">
      <w:pPr>
        <w:jc w:val="both"/>
      </w:pPr>
    </w:p>
    <w:sectPr w:rsidR="003A2FCC" w:rsidSect="0061124B">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A185C"/>
    <w:multiLevelType w:val="hybridMultilevel"/>
    <w:tmpl w:val="5AF49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0244D"/>
    <w:multiLevelType w:val="hybridMultilevel"/>
    <w:tmpl w:val="886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B0728"/>
    <w:multiLevelType w:val="hybridMultilevel"/>
    <w:tmpl w:val="F382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E3C07"/>
    <w:multiLevelType w:val="hybridMultilevel"/>
    <w:tmpl w:val="5CC46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C522DB"/>
    <w:multiLevelType w:val="hybridMultilevel"/>
    <w:tmpl w:val="5CC46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C0F1A"/>
    <w:multiLevelType w:val="hybridMultilevel"/>
    <w:tmpl w:val="1D9C56D2"/>
    <w:lvl w:ilvl="0" w:tplc="4E78B2A0">
      <w:start w:val="5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BC7CAC"/>
    <w:multiLevelType w:val="hybridMultilevel"/>
    <w:tmpl w:val="9278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8007C"/>
    <w:rsid w:val="00022BDB"/>
    <w:rsid w:val="000333A0"/>
    <w:rsid w:val="000466D1"/>
    <w:rsid w:val="0005118A"/>
    <w:rsid w:val="00055930"/>
    <w:rsid w:val="00061C5A"/>
    <w:rsid w:val="00074ED1"/>
    <w:rsid w:val="000825F4"/>
    <w:rsid w:val="000B3FFC"/>
    <w:rsid w:val="000B6275"/>
    <w:rsid w:val="000C3FE3"/>
    <w:rsid w:val="000C52C5"/>
    <w:rsid w:val="000F3F9C"/>
    <w:rsid w:val="001261CA"/>
    <w:rsid w:val="001349D8"/>
    <w:rsid w:val="00146B64"/>
    <w:rsid w:val="001746E9"/>
    <w:rsid w:val="00176CCC"/>
    <w:rsid w:val="00192FF8"/>
    <w:rsid w:val="001A6982"/>
    <w:rsid w:val="001B0006"/>
    <w:rsid w:val="001C128B"/>
    <w:rsid w:val="001C38D2"/>
    <w:rsid w:val="002238FF"/>
    <w:rsid w:val="00223A32"/>
    <w:rsid w:val="00241E42"/>
    <w:rsid w:val="002618AF"/>
    <w:rsid w:val="00287F07"/>
    <w:rsid w:val="002D2876"/>
    <w:rsid w:val="002D3551"/>
    <w:rsid w:val="002D588C"/>
    <w:rsid w:val="002E2A03"/>
    <w:rsid w:val="002F3839"/>
    <w:rsid w:val="002F4D3F"/>
    <w:rsid w:val="00307B92"/>
    <w:rsid w:val="00315F6C"/>
    <w:rsid w:val="00316222"/>
    <w:rsid w:val="00337A39"/>
    <w:rsid w:val="00352F47"/>
    <w:rsid w:val="00395316"/>
    <w:rsid w:val="003A006D"/>
    <w:rsid w:val="003A029D"/>
    <w:rsid w:val="003A09F2"/>
    <w:rsid w:val="003A2FCC"/>
    <w:rsid w:val="003B6B62"/>
    <w:rsid w:val="003D2315"/>
    <w:rsid w:val="003F26E8"/>
    <w:rsid w:val="00401790"/>
    <w:rsid w:val="00414177"/>
    <w:rsid w:val="004358DB"/>
    <w:rsid w:val="00454522"/>
    <w:rsid w:val="004748A4"/>
    <w:rsid w:val="00492F12"/>
    <w:rsid w:val="004C7F3B"/>
    <w:rsid w:val="004E40EC"/>
    <w:rsid w:val="004F1228"/>
    <w:rsid w:val="00503040"/>
    <w:rsid w:val="005238C2"/>
    <w:rsid w:val="00551002"/>
    <w:rsid w:val="00581DF0"/>
    <w:rsid w:val="005876B2"/>
    <w:rsid w:val="005D01D6"/>
    <w:rsid w:val="005D3C69"/>
    <w:rsid w:val="0060096B"/>
    <w:rsid w:val="0061124B"/>
    <w:rsid w:val="0061667A"/>
    <w:rsid w:val="00616B47"/>
    <w:rsid w:val="00622FA6"/>
    <w:rsid w:val="006243AA"/>
    <w:rsid w:val="006353B9"/>
    <w:rsid w:val="00653617"/>
    <w:rsid w:val="006576A1"/>
    <w:rsid w:val="00674BD1"/>
    <w:rsid w:val="006B0533"/>
    <w:rsid w:val="006C3DD2"/>
    <w:rsid w:val="006D2330"/>
    <w:rsid w:val="006F1BD0"/>
    <w:rsid w:val="00735EE3"/>
    <w:rsid w:val="00736A84"/>
    <w:rsid w:val="007503A7"/>
    <w:rsid w:val="00754BDF"/>
    <w:rsid w:val="0075768C"/>
    <w:rsid w:val="00782228"/>
    <w:rsid w:val="00793874"/>
    <w:rsid w:val="00797692"/>
    <w:rsid w:val="007A0F47"/>
    <w:rsid w:val="007E0F30"/>
    <w:rsid w:val="007E7E48"/>
    <w:rsid w:val="00806F70"/>
    <w:rsid w:val="00813D93"/>
    <w:rsid w:val="00837E7C"/>
    <w:rsid w:val="008435C2"/>
    <w:rsid w:val="00860284"/>
    <w:rsid w:val="0088190C"/>
    <w:rsid w:val="008A36BF"/>
    <w:rsid w:val="008C0F39"/>
    <w:rsid w:val="008C1844"/>
    <w:rsid w:val="008F25B2"/>
    <w:rsid w:val="00905DA3"/>
    <w:rsid w:val="00912893"/>
    <w:rsid w:val="00934088"/>
    <w:rsid w:val="00941E81"/>
    <w:rsid w:val="00944FE8"/>
    <w:rsid w:val="00951CC7"/>
    <w:rsid w:val="0096027A"/>
    <w:rsid w:val="00965DA2"/>
    <w:rsid w:val="0097648B"/>
    <w:rsid w:val="009A4C67"/>
    <w:rsid w:val="009C78DC"/>
    <w:rsid w:val="009F0484"/>
    <w:rsid w:val="009F2A1C"/>
    <w:rsid w:val="00A116CE"/>
    <w:rsid w:val="00A34053"/>
    <w:rsid w:val="00A54A5F"/>
    <w:rsid w:val="00A66D0A"/>
    <w:rsid w:val="00A873AB"/>
    <w:rsid w:val="00A94B37"/>
    <w:rsid w:val="00AB3D0A"/>
    <w:rsid w:val="00AD17EA"/>
    <w:rsid w:val="00AF04DB"/>
    <w:rsid w:val="00AF5D26"/>
    <w:rsid w:val="00B14D90"/>
    <w:rsid w:val="00B179E1"/>
    <w:rsid w:val="00B254FE"/>
    <w:rsid w:val="00B2727A"/>
    <w:rsid w:val="00B80714"/>
    <w:rsid w:val="00B97033"/>
    <w:rsid w:val="00BB482D"/>
    <w:rsid w:val="00BB6857"/>
    <w:rsid w:val="00BD6B13"/>
    <w:rsid w:val="00BE21B5"/>
    <w:rsid w:val="00C07EDB"/>
    <w:rsid w:val="00C40AD8"/>
    <w:rsid w:val="00C5450B"/>
    <w:rsid w:val="00C87952"/>
    <w:rsid w:val="00C9085C"/>
    <w:rsid w:val="00CA4805"/>
    <w:rsid w:val="00CB292B"/>
    <w:rsid w:val="00CD3773"/>
    <w:rsid w:val="00CD5F34"/>
    <w:rsid w:val="00CE263A"/>
    <w:rsid w:val="00D1060A"/>
    <w:rsid w:val="00D24B68"/>
    <w:rsid w:val="00D535DF"/>
    <w:rsid w:val="00D7332E"/>
    <w:rsid w:val="00D9210E"/>
    <w:rsid w:val="00D97C7E"/>
    <w:rsid w:val="00DB2023"/>
    <w:rsid w:val="00DB2039"/>
    <w:rsid w:val="00DC5E97"/>
    <w:rsid w:val="00E22422"/>
    <w:rsid w:val="00E23564"/>
    <w:rsid w:val="00E27E3D"/>
    <w:rsid w:val="00E54AF9"/>
    <w:rsid w:val="00E71470"/>
    <w:rsid w:val="00E8007C"/>
    <w:rsid w:val="00E84CF4"/>
    <w:rsid w:val="00EA2BC7"/>
    <w:rsid w:val="00EB1CFD"/>
    <w:rsid w:val="00EB3B32"/>
    <w:rsid w:val="00EB6197"/>
    <w:rsid w:val="00ED0EF7"/>
    <w:rsid w:val="00ED7B72"/>
    <w:rsid w:val="00EF5C85"/>
    <w:rsid w:val="00F125F0"/>
    <w:rsid w:val="00F23DFE"/>
    <w:rsid w:val="00F6382C"/>
    <w:rsid w:val="00F6579A"/>
    <w:rsid w:val="00F65AEF"/>
    <w:rsid w:val="00F73E18"/>
    <w:rsid w:val="00FA7D4C"/>
    <w:rsid w:val="00FB18F3"/>
    <w:rsid w:val="00FC2AB1"/>
    <w:rsid w:val="00FC6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E80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A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07C"/>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8007C"/>
    <w:pPr>
      <w:ind w:left="720"/>
      <w:contextualSpacing/>
    </w:pPr>
  </w:style>
  <w:style w:type="character" w:customStyle="1" w:styleId="Heading2Char">
    <w:name w:val="Heading 2 Char"/>
    <w:basedOn w:val="DefaultParagraphFont"/>
    <w:link w:val="Heading2"/>
    <w:uiPriority w:val="9"/>
    <w:rsid w:val="00337A39"/>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61667A"/>
    <w:rPr>
      <w:color w:val="0000FF" w:themeColor="hyperlink"/>
      <w:u w:val="single"/>
    </w:rPr>
  </w:style>
  <w:style w:type="paragraph" w:styleId="TOC1">
    <w:name w:val="toc 1"/>
    <w:basedOn w:val="Normal"/>
    <w:next w:val="Normal"/>
    <w:autoRedefine/>
    <w:uiPriority w:val="39"/>
    <w:unhideWhenUsed/>
    <w:rsid w:val="00A54A5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E80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A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07C"/>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8007C"/>
    <w:pPr>
      <w:ind w:left="720"/>
      <w:contextualSpacing/>
    </w:pPr>
  </w:style>
  <w:style w:type="character" w:customStyle="1" w:styleId="Heading2Char">
    <w:name w:val="Heading 2 Char"/>
    <w:basedOn w:val="DefaultParagraphFont"/>
    <w:link w:val="Heading2"/>
    <w:uiPriority w:val="9"/>
    <w:rsid w:val="00337A39"/>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6166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raszi.com/SQLServer/info_datetime.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6BBD6-9540-4F43-8901-AB39E0A8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tiennm</cp:lastModifiedBy>
  <cp:revision>12</cp:revision>
  <dcterms:created xsi:type="dcterms:W3CDTF">2014-01-06T09:48:00Z</dcterms:created>
  <dcterms:modified xsi:type="dcterms:W3CDTF">2014-01-08T09:56:00Z</dcterms:modified>
</cp:coreProperties>
</file>